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107C" w14:textId="3BB23C24" w:rsidR="001F41C3" w:rsidRPr="000A3E39" w:rsidRDefault="00B0594C" w:rsidP="0005557C">
      <w:pPr>
        <w:pStyle w:val="Title"/>
        <w:rPr>
          <w:lang w:val="pt-PT"/>
        </w:rPr>
      </w:pPr>
      <w:r w:rsidRPr="000A3E39">
        <w:rPr>
          <w:lang w:val="pt-PT"/>
        </w:rPr>
        <w:t>Wacky Races</w:t>
      </w:r>
    </w:p>
    <w:p w14:paraId="0D6854C1" w14:textId="6BE6871A" w:rsidR="00325FCD" w:rsidRPr="00863C78" w:rsidRDefault="000B7852" w:rsidP="2A4D2EBE">
      <w:pPr>
        <w:rPr>
          <w:rFonts w:cs="Times New Roman"/>
          <w:lang w:val="pt-PT"/>
        </w:rPr>
      </w:pPr>
      <w:r w:rsidRPr="00863C78">
        <w:rPr>
          <w:lang w:val="pt-PT"/>
        </w:rPr>
        <w:t xml:space="preserve">João Manuel </w:t>
      </w:r>
      <w:r w:rsidR="00FB6280">
        <w:rPr>
          <w:lang w:val="pt-PT"/>
        </w:rPr>
        <w:t>d</w:t>
      </w:r>
      <w:r w:rsidRPr="00863C78">
        <w:rPr>
          <w:lang w:val="pt-PT"/>
        </w:rPr>
        <w:t>e Almeida Rodrigues</w:t>
      </w:r>
      <w:r w:rsidR="0005557C" w:rsidRPr="00863C78">
        <w:rPr>
          <w:rFonts w:cs="Times New Roman"/>
          <w:lang w:val="pt-PT"/>
        </w:rPr>
        <w:t xml:space="preserve"> (</w:t>
      </w:r>
      <w:r w:rsidR="00C63A2B" w:rsidRPr="00863C78">
        <w:rPr>
          <w:rFonts w:cs="Times New Roman"/>
          <w:lang w:val="pt-PT"/>
        </w:rPr>
        <w:t>m20180550@novaims.unl.pt</w:t>
      </w:r>
      <w:r w:rsidR="0005557C" w:rsidRPr="00863C78">
        <w:rPr>
          <w:rFonts w:cs="Times New Roman"/>
          <w:lang w:val="pt-PT"/>
        </w:rPr>
        <w:t xml:space="preserve">, </w:t>
      </w:r>
      <w:r w:rsidR="00B673A6" w:rsidRPr="00863C78">
        <w:rPr>
          <w:rFonts w:cs="Times New Roman"/>
          <w:lang w:val="pt-PT"/>
        </w:rPr>
        <w:t>m20180550</w:t>
      </w:r>
      <w:r w:rsidR="0005557C" w:rsidRPr="00863C78">
        <w:rPr>
          <w:rFonts w:cs="Times New Roman"/>
          <w:lang w:val="pt-PT"/>
        </w:rPr>
        <w:t xml:space="preserve">); </w:t>
      </w:r>
      <w:r w:rsidR="00BD5FFC" w:rsidRPr="00863C78">
        <w:rPr>
          <w:rFonts w:cs="Times New Roman"/>
          <w:lang w:val="pt-PT"/>
        </w:rPr>
        <w:t>Nuno Jorge Pinto Lopes</w:t>
      </w:r>
      <w:r w:rsidR="0005557C" w:rsidRPr="00863C78">
        <w:rPr>
          <w:rFonts w:cs="Times New Roman"/>
          <w:lang w:val="pt-PT"/>
        </w:rPr>
        <w:t xml:space="preserve"> </w:t>
      </w:r>
      <w:r w:rsidR="008F1CAC" w:rsidRPr="00863C78">
        <w:rPr>
          <w:rFonts w:cs="Times New Roman"/>
          <w:lang w:val="pt-PT"/>
        </w:rPr>
        <w:t>20211056@novaims.unl.pt</w:t>
      </w:r>
      <w:r w:rsidR="0005557C" w:rsidRPr="00863C78">
        <w:rPr>
          <w:rFonts w:cs="Times New Roman"/>
          <w:lang w:val="pt-PT"/>
        </w:rPr>
        <w:t xml:space="preserve">, </w:t>
      </w:r>
      <w:r w:rsidR="00BF28EE" w:rsidRPr="00863C78">
        <w:rPr>
          <w:rFonts w:cs="Times New Roman"/>
          <w:lang w:val="pt-PT"/>
        </w:rPr>
        <w:t>20211056</w:t>
      </w:r>
      <w:r w:rsidR="0005557C" w:rsidRPr="00863C78">
        <w:rPr>
          <w:rFonts w:cs="Times New Roman"/>
          <w:lang w:val="pt-PT"/>
        </w:rPr>
        <w:t>)</w:t>
      </w:r>
      <w:r w:rsidR="00325FCD" w:rsidRPr="00863C78">
        <w:rPr>
          <w:rFonts w:cs="Times New Roman"/>
          <w:lang w:val="pt-PT"/>
        </w:rPr>
        <w:t xml:space="preserve">; </w:t>
      </w:r>
      <w:r w:rsidR="00863C78" w:rsidRPr="00863C78">
        <w:rPr>
          <w:rFonts w:cs="Times New Roman"/>
          <w:lang w:val="pt-PT"/>
        </w:rPr>
        <w:t xml:space="preserve">Ricardo Daniel Pacheco </w:t>
      </w:r>
      <w:r w:rsidR="00D24247">
        <w:rPr>
          <w:rFonts w:cs="Times New Roman"/>
          <w:lang w:val="pt-PT"/>
        </w:rPr>
        <w:t>d</w:t>
      </w:r>
      <w:r w:rsidR="00863C78" w:rsidRPr="00863C78">
        <w:rPr>
          <w:rFonts w:cs="Times New Roman"/>
          <w:lang w:val="pt-PT"/>
        </w:rPr>
        <w:t xml:space="preserve">e Almeida </w:t>
      </w:r>
      <w:r w:rsidR="00325FCD" w:rsidRPr="00863C78">
        <w:rPr>
          <w:rFonts w:cs="Times New Roman"/>
          <w:lang w:val="pt-PT"/>
        </w:rPr>
        <w:t>(</w:t>
      </w:r>
      <w:r w:rsidR="001C70EB" w:rsidRPr="001C70EB">
        <w:rPr>
          <w:rFonts w:cs="Times New Roman"/>
          <w:lang w:val="pt-PT"/>
        </w:rPr>
        <w:t>m20201335@novaims.unl.pt</w:t>
      </w:r>
      <w:r w:rsidR="00325FCD" w:rsidRPr="00863C78">
        <w:rPr>
          <w:rFonts w:cs="Times New Roman"/>
          <w:lang w:val="pt-PT"/>
        </w:rPr>
        <w:t xml:space="preserve">, </w:t>
      </w:r>
      <w:r w:rsidR="00CD25BC">
        <w:rPr>
          <w:rFonts w:cs="Times New Roman"/>
          <w:lang w:val="pt-PT"/>
        </w:rPr>
        <w:t>m20201335</w:t>
      </w:r>
      <w:r w:rsidR="00325FCD" w:rsidRPr="00863C78">
        <w:rPr>
          <w:rFonts w:cs="Times New Roman"/>
          <w:lang w:val="pt-PT"/>
        </w:rPr>
        <w:t xml:space="preserve">); </w:t>
      </w:r>
      <w:r w:rsidR="00CD25BC">
        <w:rPr>
          <w:rFonts w:cs="Times New Roman"/>
          <w:lang w:val="pt-PT"/>
        </w:rPr>
        <w:t>Soraia Andreia Anselmo Alves</w:t>
      </w:r>
      <w:r w:rsidR="00325FCD" w:rsidRPr="00863C78">
        <w:rPr>
          <w:rFonts w:cs="Times New Roman"/>
          <w:lang w:val="pt-PT"/>
        </w:rPr>
        <w:t xml:space="preserve"> (</w:t>
      </w:r>
      <w:r w:rsidR="00CD25BC">
        <w:rPr>
          <w:rFonts w:cs="Times New Roman"/>
          <w:lang w:val="pt-PT"/>
        </w:rPr>
        <w:t>m20201840@novaims.unl.pt</w:t>
      </w:r>
      <w:r w:rsidR="00325FCD" w:rsidRPr="00863C78">
        <w:rPr>
          <w:rFonts w:cs="Times New Roman"/>
          <w:lang w:val="pt-PT"/>
        </w:rPr>
        <w:t xml:space="preserve">, </w:t>
      </w:r>
      <w:r w:rsidR="00CD25BC">
        <w:rPr>
          <w:rFonts w:cs="Times New Roman"/>
          <w:lang w:val="pt-PT"/>
        </w:rPr>
        <w:t>m20201840</w:t>
      </w:r>
      <w:r w:rsidR="00325FCD" w:rsidRPr="00863C78">
        <w:rPr>
          <w:rFonts w:cs="Times New Roman"/>
          <w:lang w:val="pt-PT"/>
        </w:rPr>
        <w:t>)</w:t>
      </w:r>
      <w:r w:rsidR="00CD25BC">
        <w:rPr>
          <w:rFonts w:cs="Times New Roman"/>
          <w:lang w:val="pt-PT"/>
        </w:rPr>
        <w:t>;</w:t>
      </w:r>
      <w:r w:rsidR="00511D2C">
        <w:rPr>
          <w:rFonts w:cs="Times New Roman"/>
          <w:lang w:val="pt-PT"/>
        </w:rPr>
        <w:t xml:space="preserve"> </w:t>
      </w:r>
      <w:r w:rsidR="00D53F1C" w:rsidRPr="00D53F1C">
        <w:rPr>
          <w:rFonts w:cs="Times New Roman"/>
          <w:lang w:val="pt-PT"/>
        </w:rPr>
        <w:t xml:space="preserve">Teresa Paula </w:t>
      </w:r>
      <w:r w:rsidR="00FB6280">
        <w:rPr>
          <w:rFonts w:cs="Times New Roman"/>
          <w:lang w:val="pt-PT"/>
        </w:rPr>
        <w:t>d</w:t>
      </w:r>
      <w:r w:rsidR="00D53F1C" w:rsidRPr="00D53F1C">
        <w:rPr>
          <w:rFonts w:cs="Times New Roman"/>
          <w:lang w:val="pt-PT"/>
        </w:rPr>
        <w:t>e Sousa Brazão Albuquerque Barroso</w:t>
      </w:r>
      <w:r w:rsidR="00D53F1C">
        <w:rPr>
          <w:rFonts w:cs="Times New Roman"/>
          <w:lang w:val="pt-PT"/>
        </w:rPr>
        <w:t xml:space="preserve"> (</w:t>
      </w:r>
      <w:r w:rsidR="00C36ADD" w:rsidRPr="00C36ADD">
        <w:rPr>
          <w:rFonts w:cs="Times New Roman"/>
          <w:lang w:val="pt-PT"/>
        </w:rPr>
        <w:t>T2003041@novaims.unl.pt</w:t>
      </w:r>
      <w:r w:rsidR="00C36ADD">
        <w:rPr>
          <w:rFonts w:cs="Times New Roman"/>
          <w:lang w:val="pt-PT"/>
        </w:rPr>
        <w:t>, T2003041</w:t>
      </w:r>
      <w:r w:rsidR="00D53F1C">
        <w:rPr>
          <w:rFonts w:cs="Times New Roman"/>
          <w:lang w:val="pt-PT"/>
        </w:rPr>
        <w:t>)</w:t>
      </w:r>
      <w:r w:rsidR="00C36ADD">
        <w:rPr>
          <w:rFonts w:cs="Times New Roman"/>
          <w:lang w:val="pt-PT"/>
        </w:rPr>
        <w:t>.</w:t>
      </w:r>
    </w:p>
    <w:p w14:paraId="205F36C9" w14:textId="1699A668" w:rsidR="0005557C" w:rsidRDefault="0005557C" w:rsidP="00325FCD">
      <w:pPr>
        <w:rPr>
          <w:b/>
          <w:bCs/>
        </w:rPr>
      </w:pPr>
      <w:r w:rsidRPr="0005557C">
        <w:rPr>
          <w:b/>
          <w:bCs/>
        </w:rPr>
        <w:t>Group.</w:t>
      </w:r>
      <w:r>
        <w:rPr>
          <w:b/>
          <w:bCs/>
        </w:rPr>
        <w:t xml:space="preserve"> </w:t>
      </w:r>
      <w:r w:rsidR="001F1685">
        <w:t>I</w:t>
      </w:r>
      <w:r>
        <w:t xml:space="preserve"> </w:t>
      </w:r>
      <w:r w:rsidRPr="0005557C">
        <w:rPr>
          <w:b/>
          <w:bCs/>
        </w:rPr>
        <w:t>TP</w:t>
      </w:r>
      <w:r>
        <w:rPr>
          <w:b/>
          <w:bCs/>
        </w:rPr>
        <w:t>.</w:t>
      </w:r>
      <w:r w:rsidR="00325FCD">
        <w:rPr>
          <w:b/>
          <w:bCs/>
        </w:rPr>
        <w:t xml:space="preserve"> </w:t>
      </w:r>
      <w:r w:rsidR="008E4D9A">
        <w:t>3</w:t>
      </w:r>
    </w:p>
    <w:p w14:paraId="0394A9E2" w14:textId="77777777" w:rsidR="0005557C" w:rsidRPr="0005557C" w:rsidRDefault="0005557C" w:rsidP="0005557C">
      <w:pPr>
        <w:jc w:val="center"/>
        <w:rPr>
          <w:b/>
          <w:bCs/>
        </w:rPr>
      </w:pPr>
    </w:p>
    <w:p w14:paraId="09AFF8DC" w14:textId="16BCDFE1" w:rsidR="0005557C" w:rsidRPr="0005557C" w:rsidRDefault="0005557C" w:rsidP="00567846">
      <w:pPr>
        <w:pStyle w:val="NoSpacing"/>
        <w:spacing w:line="360" w:lineRule="auto"/>
        <w:jc w:val="both"/>
      </w:pPr>
      <w:r>
        <w:rPr>
          <w:b/>
          <w:bCs/>
        </w:rPr>
        <w:t xml:space="preserve">Abstract. </w:t>
      </w:r>
      <w:r w:rsidR="00A422A6">
        <w:t>Wacky Races is a group project that aims to provide great insights on Formula 1 (F1), to both newcomers and veteran fans of the sport</w:t>
      </w:r>
      <w:r w:rsidR="00CD37B2">
        <w:t xml:space="preserve">. </w:t>
      </w:r>
      <w:r w:rsidR="00211785">
        <w:t xml:space="preserve">To do that, </w:t>
      </w:r>
      <w:r w:rsidR="009372B4">
        <w:t>data</w:t>
      </w:r>
      <w:r w:rsidR="001B0DAB">
        <w:t xml:space="preserve"> related to the sport</w:t>
      </w:r>
      <w:r w:rsidR="009372B4">
        <w:t xml:space="preserve"> was extracted</w:t>
      </w:r>
      <w:r w:rsidR="001B0DAB">
        <w:t xml:space="preserve">, </w:t>
      </w:r>
      <w:r w:rsidR="005A19E0">
        <w:t>scraped,</w:t>
      </w:r>
      <w:r w:rsidR="001B0DAB">
        <w:t xml:space="preserve"> and stored</w:t>
      </w:r>
      <w:r w:rsidR="00EF68A2">
        <w:t xml:space="preserve"> both locally and in a cloud-based service. </w:t>
      </w:r>
      <w:r w:rsidR="002C39EE">
        <w:t xml:space="preserve">The project required the usage of Python, HTML and T-SQL, and the utilization </w:t>
      </w:r>
      <w:r w:rsidR="00956B73">
        <w:t>of multiple modules not learn</w:t>
      </w:r>
      <w:r w:rsidR="00CC30E9">
        <w:t>ed</w:t>
      </w:r>
      <w:r w:rsidR="00956B73">
        <w:t xml:space="preserve"> in class. As a result, </w:t>
      </w:r>
      <w:r w:rsidR="00DA23DC">
        <w:t xml:space="preserve">multiple visualizations </w:t>
      </w:r>
      <w:r w:rsidR="005B220F">
        <w:t>were created</w:t>
      </w:r>
      <w:r w:rsidR="008A497D">
        <w:t xml:space="preserve">, as well as a map with geospatial information </w:t>
      </w:r>
      <w:r w:rsidR="00405322">
        <w:t xml:space="preserve">for introducing new fans to the </w:t>
      </w:r>
      <w:r w:rsidR="00F46C96">
        <w:t xml:space="preserve">last </w:t>
      </w:r>
      <w:r w:rsidR="005A19E0">
        <w:t>7 years of this sport.</w:t>
      </w:r>
    </w:p>
    <w:p w14:paraId="2482A315" w14:textId="77777777" w:rsidR="0005557C" w:rsidRDefault="0005557C" w:rsidP="00567846">
      <w:pPr>
        <w:pStyle w:val="NoSpacing"/>
        <w:spacing w:line="360" w:lineRule="auto"/>
        <w:rPr>
          <w:b/>
          <w:bCs/>
        </w:rPr>
      </w:pPr>
    </w:p>
    <w:p w14:paraId="2DEB81D9" w14:textId="2CC3068E" w:rsidR="0005557C" w:rsidRDefault="0005557C" w:rsidP="0005557C">
      <w:pPr>
        <w:pStyle w:val="NoSpacing"/>
      </w:pPr>
      <w:r>
        <w:rPr>
          <w:b/>
          <w:bCs/>
        </w:rPr>
        <w:t xml:space="preserve">Keywords. </w:t>
      </w:r>
      <w:r w:rsidR="00E10F5D">
        <w:t xml:space="preserve">F1, </w:t>
      </w:r>
      <w:r w:rsidR="00CA077C">
        <w:t xml:space="preserve">data </w:t>
      </w:r>
      <w:r w:rsidR="00E10F5D">
        <w:t>visualization</w:t>
      </w:r>
      <w:r w:rsidR="00CA077C">
        <w:t>, geospatial visualization, web scrapping</w:t>
      </w:r>
    </w:p>
    <w:p w14:paraId="7D8900F8" w14:textId="42B72443" w:rsidR="0005557C" w:rsidRDefault="0005557C" w:rsidP="0005557C">
      <w:pPr>
        <w:pStyle w:val="NoSpacing"/>
      </w:pPr>
    </w:p>
    <w:p w14:paraId="4C3C0CA5" w14:textId="3DD9515F" w:rsidR="009B4D44" w:rsidRDefault="0005557C" w:rsidP="009B4D44">
      <w:pPr>
        <w:pStyle w:val="Heading1"/>
      </w:pPr>
      <w:r>
        <w:t>Introduction</w:t>
      </w:r>
    </w:p>
    <w:p w14:paraId="5D5E5597" w14:textId="3D6F26DB" w:rsidR="00180976" w:rsidRDefault="0088261D" w:rsidP="00BD0E51">
      <w:pPr>
        <w:jc w:val="both"/>
      </w:pPr>
      <w:r>
        <w:t xml:space="preserve">The decision to </w:t>
      </w:r>
      <w:r w:rsidR="00180B2D">
        <w:t>focus this group work on</w:t>
      </w:r>
      <w:r w:rsidR="00360345">
        <w:t xml:space="preserve"> </w:t>
      </w:r>
      <w:r w:rsidR="006C5E6C">
        <w:t xml:space="preserve">Formula </w:t>
      </w:r>
      <w:r w:rsidR="00741775">
        <w:t>One</w:t>
      </w:r>
      <w:r w:rsidR="006C5E6C">
        <w:t xml:space="preserve"> (</w:t>
      </w:r>
      <w:r w:rsidR="00360345">
        <w:t>F1</w:t>
      </w:r>
      <w:r w:rsidR="006C5E6C">
        <w:t>)</w:t>
      </w:r>
      <w:r w:rsidR="00360345">
        <w:t xml:space="preserve"> data</w:t>
      </w:r>
      <w:r w:rsidR="00180B2D">
        <w:t xml:space="preserve"> stemmed</w:t>
      </w:r>
      <w:r w:rsidR="003A4368">
        <w:t xml:space="preserve"> not only</w:t>
      </w:r>
      <w:r w:rsidR="00180B2D">
        <w:t xml:space="preserve"> from a </w:t>
      </w:r>
      <w:r w:rsidR="009B1B91">
        <w:t>desire to present this motor sport to those unfamiliar with it, but</w:t>
      </w:r>
      <w:r w:rsidR="003A4368">
        <w:t xml:space="preserve"> for the opportunity </w:t>
      </w:r>
      <w:r w:rsidR="00F62E68">
        <w:t xml:space="preserve">to identify correlations and </w:t>
      </w:r>
      <w:r w:rsidR="008F3FE5">
        <w:t xml:space="preserve">obtain new insights on </w:t>
      </w:r>
      <w:r w:rsidR="004979BA">
        <w:t>what goes on in</w:t>
      </w:r>
      <w:r w:rsidR="006C5E6C">
        <w:t xml:space="preserve"> the news and</w:t>
      </w:r>
      <w:r w:rsidR="004979BA">
        <w:t xml:space="preserve"> social media</w:t>
      </w:r>
      <w:r w:rsidR="00BD0E51">
        <w:t xml:space="preserve"> around the F1 global community.</w:t>
      </w:r>
    </w:p>
    <w:p w14:paraId="112821E5" w14:textId="3BA54CB3" w:rsidR="00744842" w:rsidRDefault="008B18D0" w:rsidP="00A91D36">
      <w:pPr>
        <w:jc w:val="both"/>
      </w:pPr>
      <w:r>
        <w:t xml:space="preserve">Formula One </w:t>
      </w:r>
      <w:r w:rsidRPr="008B18D0">
        <w:t>is the highest class of international racing for open-wheel single-seater formula racing cars</w:t>
      </w:r>
      <w:r w:rsidR="00A808A8">
        <w:t>,</w:t>
      </w:r>
      <w:r w:rsidRPr="008B18D0">
        <w:t xml:space="preserve"> sanctioned by the Fédération Internationale de l'Automobile (FIA)</w:t>
      </w:r>
      <w:r w:rsidR="006B66E9">
        <w:t>, since 1950.</w:t>
      </w:r>
      <w:r w:rsidR="000F5E2F">
        <w:t xml:space="preserve"> </w:t>
      </w:r>
      <w:r w:rsidR="00741775">
        <w:t>These</w:t>
      </w:r>
      <w:r w:rsidR="000F5E2F" w:rsidRPr="000F5E2F">
        <w:t xml:space="preserve"> are the fastest regulated road-course racing cars in the world, </w:t>
      </w:r>
      <w:r w:rsidR="000F5E2F">
        <w:t>thanks</w:t>
      </w:r>
      <w:r w:rsidR="00741775">
        <w:t xml:space="preserve"> to their top-of-the-line </w:t>
      </w:r>
      <w:r w:rsidR="00205872">
        <w:t>technology</w:t>
      </w:r>
      <w:r w:rsidR="000F5E2F" w:rsidRPr="000F5E2F">
        <w:t>.</w:t>
      </w:r>
      <w:r w:rsidR="000020A4">
        <w:t xml:space="preserve"> </w:t>
      </w:r>
      <w:r w:rsidR="0068499F">
        <w:t>T</w:t>
      </w:r>
      <w:r w:rsidR="000020A4" w:rsidRPr="000020A4">
        <w:t>he average annual cost of running a</w:t>
      </w:r>
      <w:r w:rsidR="0068499F">
        <w:t>n F1</w:t>
      </w:r>
      <w:r w:rsidR="000020A4" w:rsidRPr="000020A4">
        <w:t xml:space="preserve"> team – designing, building, and maintaining cars, pay, transport – </w:t>
      </w:r>
      <w:r w:rsidR="0068499F">
        <w:t>is</w:t>
      </w:r>
      <w:r w:rsidR="000020A4" w:rsidRPr="000020A4">
        <w:t xml:space="preserve"> approximately US$247 million</w:t>
      </w:r>
      <w:r w:rsidR="0068499F">
        <w:t>.</w:t>
      </w:r>
      <w:r w:rsidR="00741775">
        <w:t xml:space="preserve"> It is the group’s belief that</w:t>
      </w:r>
      <w:r w:rsidR="000271A9">
        <w:t xml:space="preserve"> this topic connect</w:t>
      </w:r>
      <w:r w:rsidR="00A42489">
        <w:t>s</w:t>
      </w:r>
      <w:r w:rsidR="000271A9">
        <w:t xml:space="preserve"> with data science </w:t>
      </w:r>
      <w:r w:rsidR="00741775">
        <w:t>since it allows for the use of</w:t>
      </w:r>
      <w:r w:rsidR="00AF59AD">
        <w:t xml:space="preserve"> </w:t>
      </w:r>
      <w:r w:rsidR="006A7705">
        <w:t xml:space="preserve">analytical tools </w:t>
      </w:r>
      <w:r w:rsidR="00A42489">
        <w:t>and methodologie</w:t>
      </w:r>
      <w:r w:rsidR="00207675">
        <w:t>s</w:t>
      </w:r>
      <w:r w:rsidR="00741775">
        <w:t xml:space="preserve"> along with challenging data extraction</w:t>
      </w:r>
      <w:r w:rsidR="007F5423">
        <w:t>.</w:t>
      </w:r>
      <w:r w:rsidR="008F7B62">
        <w:t xml:space="preserve"> </w:t>
      </w:r>
      <w:r w:rsidR="00124B66">
        <w:t xml:space="preserve">2015 marked the biggest update in F1 cars’ motorization unit, which combines a combustion engine with an electrical component, </w:t>
      </w:r>
      <w:r w:rsidR="00CB39AB">
        <w:t>first proposed</w:t>
      </w:r>
      <w:r w:rsidR="00124B66">
        <w:t xml:space="preserve"> </w:t>
      </w:r>
      <w:r w:rsidR="00752966">
        <w:t xml:space="preserve">in </w:t>
      </w:r>
      <w:r w:rsidR="00464D0E">
        <w:t>the year before</w:t>
      </w:r>
      <w:r w:rsidR="00124B66">
        <w:t xml:space="preserve">. During this time, Drag Reduction System (DRS) technology was also introduced, having first been deployed in 2011. DRS </w:t>
      </w:r>
      <w:r w:rsidR="00124B66" w:rsidRPr="0005117F">
        <w:t xml:space="preserve">reduces the drag </w:t>
      </w:r>
      <w:r w:rsidR="00124B66">
        <w:t xml:space="preserve">that </w:t>
      </w:r>
      <w:r w:rsidR="00124B66" w:rsidRPr="0005117F">
        <w:t xml:space="preserve">the rear wing creates </w:t>
      </w:r>
      <w:r w:rsidR="00124B66">
        <w:t xml:space="preserve">while </w:t>
      </w:r>
      <w:r w:rsidR="00124B66" w:rsidRPr="0005117F">
        <w:t xml:space="preserve">increasing the speed </w:t>
      </w:r>
      <w:r w:rsidR="00124B66">
        <w:t xml:space="preserve">that </w:t>
      </w:r>
      <w:r w:rsidR="00124B66" w:rsidRPr="0005117F">
        <w:t>a car can achieve on a straight</w:t>
      </w:r>
      <w:r w:rsidR="00124B66">
        <w:t xml:space="preserve"> road.</w:t>
      </w:r>
      <w:r w:rsidR="00C34D61">
        <w:t xml:space="preserve"> Thus, the group decided to focus on the period between 2015 and 2022.</w:t>
      </w:r>
    </w:p>
    <w:p w14:paraId="6E42BFA2" w14:textId="05C3B7CD" w:rsidR="00A30FCC" w:rsidRDefault="009B4D44" w:rsidP="00CA3AAB">
      <w:pPr>
        <w:pStyle w:val="Heading1"/>
      </w:pPr>
      <w:r>
        <w:t>Data and Methods</w:t>
      </w:r>
    </w:p>
    <w:p w14:paraId="3626F8BD" w14:textId="7C1ABACC" w:rsidR="00823AA2" w:rsidRDefault="00741775" w:rsidP="002D03D0">
      <w:pPr>
        <w:tabs>
          <w:tab w:val="center" w:pos="4680"/>
        </w:tabs>
        <w:autoSpaceDE w:val="0"/>
        <w:autoSpaceDN w:val="0"/>
        <w:adjustRightInd w:val="0"/>
        <w:jc w:val="both"/>
      </w:pPr>
      <w:r>
        <w:t xml:space="preserve">Web scrapping was </w:t>
      </w:r>
      <w:r w:rsidR="006032AF">
        <w:t>performe</w:t>
      </w:r>
      <w:r w:rsidR="006D6540">
        <w:t>d on</w:t>
      </w:r>
      <w:r w:rsidR="006122B6" w:rsidRPr="006122B6">
        <w:t xml:space="preserve"> several sites,</w:t>
      </w:r>
      <w:r w:rsidR="0012222F">
        <w:t xml:space="preserve"> </w:t>
      </w:r>
      <w:r w:rsidR="0026451A">
        <w:t>as well as</w:t>
      </w:r>
      <w:r w:rsidR="006122B6" w:rsidRPr="006122B6">
        <w:t xml:space="preserve"> API </w:t>
      </w:r>
      <w:r w:rsidR="00281128" w:rsidRPr="006122B6">
        <w:t>access</w:t>
      </w:r>
      <w:r w:rsidR="001B6DC0">
        <w:t>es</w:t>
      </w:r>
      <w:r w:rsidR="002D03D0">
        <w:t>.</w:t>
      </w:r>
      <w:r w:rsidR="007F474E">
        <w:t xml:space="preserve"> </w:t>
      </w:r>
      <w:r w:rsidR="002D03D0">
        <w:t>D</w:t>
      </w:r>
      <w:r w:rsidR="007F474E">
        <w:t>ata</w:t>
      </w:r>
      <w:r w:rsidR="002C1F94">
        <w:t xml:space="preserve"> is</w:t>
      </w:r>
      <w:r w:rsidR="007F474E">
        <w:t xml:space="preserve"> stored in</w:t>
      </w:r>
      <w:r w:rsidR="002D03D0">
        <w:t xml:space="preserve"> local folders,</w:t>
      </w:r>
      <w:r w:rsidR="007F474E">
        <w:t xml:space="preserve"> an</w:t>
      </w:r>
      <w:r w:rsidR="006122B6" w:rsidRPr="006122B6">
        <w:t xml:space="preserve"> Azure database</w:t>
      </w:r>
      <w:r w:rsidR="00F0268A">
        <w:t>,</w:t>
      </w:r>
      <w:r w:rsidR="002D03D0">
        <w:t xml:space="preserve"> and </w:t>
      </w:r>
      <w:r w:rsidR="00F0268A">
        <w:t xml:space="preserve">on </w:t>
      </w:r>
      <w:r w:rsidR="002D03D0">
        <w:t xml:space="preserve">several .csv and .xlsx files </w:t>
      </w:r>
      <w:r w:rsidR="00823AA2">
        <w:t xml:space="preserve">described in the </w:t>
      </w:r>
      <w:r w:rsidR="003A3F64">
        <w:t>‘README.txt’</w:t>
      </w:r>
      <w:r w:rsidR="00823AA2">
        <w:t xml:space="preserve"> document</w:t>
      </w:r>
      <w:r w:rsidR="007F474E">
        <w:t xml:space="preserve">. </w:t>
      </w:r>
    </w:p>
    <w:p w14:paraId="60C4EA91" w14:textId="1F7AADB1" w:rsidR="00D37E14" w:rsidRDefault="007F474E" w:rsidP="00D37E14">
      <w:pPr>
        <w:tabs>
          <w:tab w:val="center" w:pos="4680"/>
        </w:tabs>
        <w:autoSpaceDE w:val="0"/>
        <w:autoSpaceDN w:val="0"/>
        <w:adjustRightInd w:val="0"/>
        <w:jc w:val="both"/>
        <w:rPr>
          <w:strike/>
        </w:rPr>
      </w:pPr>
      <w:r>
        <w:t>Several libraries were used</w:t>
      </w:r>
      <w:r w:rsidR="00823AA2">
        <w:t>, that</w:t>
      </w:r>
      <w:r w:rsidR="002D03D0" w:rsidRPr="00CF76ED">
        <w:t xml:space="preserve"> allowed </w:t>
      </w:r>
      <w:r w:rsidR="00823AA2">
        <w:t>for</w:t>
      </w:r>
      <w:r w:rsidR="002D03D0" w:rsidRPr="00CF76ED">
        <w:t xml:space="preserve"> explor</w:t>
      </w:r>
      <w:r w:rsidR="00823AA2">
        <w:t>ing</w:t>
      </w:r>
      <w:r w:rsidR="002D03D0" w:rsidRPr="00CF76ED">
        <w:t xml:space="preserve"> different ways of storytelling with data. Some of those were taught in the classroom: pandas (the data science module to perform manipulations, grouping and transform data), matplotlib</w:t>
      </w:r>
      <w:r w:rsidR="002D03D0">
        <w:t xml:space="preserve"> (</w:t>
      </w:r>
      <w:r w:rsidR="002D03D0" w:rsidRPr="00CF76ED">
        <w:t>to create plots and customize visualizations</w:t>
      </w:r>
      <w:r w:rsidR="002D03D0">
        <w:t>)</w:t>
      </w:r>
      <w:r w:rsidR="001F41C3">
        <w:t>,</w:t>
      </w:r>
      <w:r w:rsidR="002D03D0" w:rsidRPr="00CF76ED">
        <w:t xml:space="preserve"> and </w:t>
      </w:r>
      <w:r w:rsidR="002D03D0">
        <w:t>NLTK</w:t>
      </w:r>
      <w:r w:rsidR="002D03D0" w:rsidRPr="00CF76ED">
        <w:t xml:space="preserve"> </w:t>
      </w:r>
      <w:r w:rsidR="002D03D0">
        <w:t>with Wordcloud (</w:t>
      </w:r>
      <w:r w:rsidR="002D03D0" w:rsidRPr="00CF76ED">
        <w:t>to do some natural language processing and visualization</w:t>
      </w:r>
      <w:r w:rsidR="002D03D0">
        <w:t>)</w:t>
      </w:r>
      <w:r w:rsidR="002D03D0" w:rsidRPr="00CF76ED">
        <w:t xml:space="preserve">. Others were </w:t>
      </w:r>
      <w:r w:rsidR="001F41C3">
        <w:t>discovered</w:t>
      </w:r>
      <w:r w:rsidR="002D03D0" w:rsidRPr="00CF76ED">
        <w:t xml:space="preserve"> </w:t>
      </w:r>
      <w:r w:rsidR="001F41C3">
        <w:t>elsewhere</w:t>
      </w:r>
      <w:r w:rsidR="008A1E65">
        <w:t>.</w:t>
      </w:r>
      <w:r w:rsidR="002D03D0" w:rsidRPr="00CF76ED">
        <w:t xml:space="preserve"> </w:t>
      </w:r>
      <w:r w:rsidR="002705CD">
        <w:t>A</w:t>
      </w:r>
      <w:r w:rsidR="002D03D0" w:rsidRPr="00CF76ED">
        <w:t>s stated by Jake VanderPlas “No matter what type of scientific, numerical, or statistical problem you are facing, it’s likely there is a Python package out there that can help you solve it.” (VanderPlast, Jake</w:t>
      </w:r>
      <w:r w:rsidR="00F43703">
        <w:t>,</w:t>
      </w:r>
      <w:r w:rsidR="002D03D0" w:rsidRPr="00CF76ED">
        <w:t xml:space="preserve"> 2016)</w:t>
      </w:r>
      <w:r w:rsidR="002D03D0">
        <w:t>.</w:t>
      </w:r>
      <w:r w:rsidR="00F43703">
        <w:t xml:space="preserve"> Packages not</w:t>
      </w:r>
      <w:r w:rsidR="00D33AA7">
        <w:t xml:space="preserve"> </w:t>
      </w:r>
      <w:r w:rsidR="00745587">
        <w:t>mentioned or learned in-depth in classroom</w:t>
      </w:r>
      <w:r w:rsidR="002D03D0">
        <w:t xml:space="preserve"> include</w:t>
      </w:r>
      <w:r w:rsidR="002D03D0" w:rsidRPr="00CF76ED">
        <w:t xml:space="preserve">: </w:t>
      </w:r>
      <w:r w:rsidR="002D03D0">
        <w:t>F</w:t>
      </w:r>
      <w:r w:rsidR="002D03D0" w:rsidRPr="00CF76ED">
        <w:t xml:space="preserve">olium </w:t>
      </w:r>
      <w:r w:rsidR="002D03D0">
        <w:t>(</w:t>
      </w:r>
      <w:r w:rsidR="00C758C8">
        <w:t>to</w:t>
      </w:r>
      <w:r w:rsidR="002D03D0" w:rsidRPr="00CF76ED">
        <w:t xml:space="preserve"> create </w:t>
      </w:r>
      <w:r w:rsidR="00C758C8">
        <w:t xml:space="preserve">dynamic </w:t>
      </w:r>
      <w:r w:rsidR="002D03D0" w:rsidRPr="00CF76ED">
        <w:t>maps</w:t>
      </w:r>
      <w:r w:rsidR="00745587">
        <w:t xml:space="preserve"> </w:t>
      </w:r>
      <w:r w:rsidR="00C758C8">
        <w:t>integrating</w:t>
      </w:r>
      <w:r w:rsidR="00745587">
        <w:t xml:space="preserve"> multiple languages, e.g.</w:t>
      </w:r>
      <w:r w:rsidR="002D03D0" w:rsidRPr="00CF76ED">
        <w:t xml:space="preserve"> HTML, CSS and JavaScript</w:t>
      </w:r>
      <w:r w:rsidR="002D03D0">
        <w:t>), P</w:t>
      </w:r>
      <w:r w:rsidR="002D03D0" w:rsidRPr="00CF76ED">
        <w:t>yodbc</w:t>
      </w:r>
      <w:r w:rsidR="002D03D0">
        <w:t xml:space="preserve"> (</w:t>
      </w:r>
      <w:r w:rsidR="00745587">
        <w:t xml:space="preserve">to </w:t>
      </w:r>
      <w:r w:rsidR="002D03D0" w:rsidRPr="00CF76ED">
        <w:t xml:space="preserve">connect to azure </w:t>
      </w:r>
      <w:r w:rsidR="002D03D0">
        <w:t>SQL DB),</w:t>
      </w:r>
      <w:r w:rsidR="002D03D0" w:rsidRPr="00CF76ED">
        <w:t xml:space="preserve"> </w:t>
      </w:r>
      <w:r w:rsidR="002D03D0" w:rsidRPr="00EC69D6">
        <w:t>Wikipedia</w:t>
      </w:r>
      <w:r w:rsidR="002D03D0">
        <w:t xml:space="preserve"> (</w:t>
      </w:r>
      <w:r w:rsidR="002D03D0" w:rsidRPr="00EC69D6">
        <w:t xml:space="preserve">to extract information from </w:t>
      </w:r>
      <w:r w:rsidR="002D03D0">
        <w:t xml:space="preserve">Wikipedia), </w:t>
      </w:r>
      <w:r w:rsidR="002D03D0" w:rsidRPr="00EC69D6">
        <w:t>Base64</w:t>
      </w:r>
      <w:r w:rsidR="002D03D0">
        <w:t xml:space="preserve"> (</w:t>
      </w:r>
      <w:r w:rsidR="002D03D0" w:rsidRPr="00EC69D6">
        <w:t>to convert files to base64</w:t>
      </w:r>
      <w:r w:rsidR="002D03D0">
        <w:t xml:space="preserve">), </w:t>
      </w:r>
      <w:r w:rsidR="00745587">
        <w:t>o</w:t>
      </w:r>
      <w:r w:rsidR="002D03D0" w:rsidRPr="00EC69D6">
        <w:t>s</w:t>
      </w:r>
      <w:r w:rsidR="002D03D0">
        <w:t xml:space="preserve"> (</w:t>
      </w:r>
      <w:r w:rsidR="002D03D0" w:rsidRPr="00EC69D6">
        <w:t>to access files within folders</w:t>
      </w:r>
      <w:r w:rsidR="002D03D0">
        <w:t xml:space="preserve">), </w:t>
      </w:r>
      <w:r w:rsidR="002D03D0" w:rsidRPr="00EC69D6">
        <w:t>Urlimage</w:t>
      </w:r>
      <w:r w:rsidR="002D03D0">
        <w:t xml:space="preserve"> (</w:t>
      </w:r>
      <w:r w:rsidR="002D03D0" w:rsidRPr="00EC69D6">
        <w:t>to infer an image given an url</w:t>
      </w:r>
      <w:r w:rsidR="002D03D0">
        <w:t xml:space="preserve">), </w:t>
      </w:r>
      <w:r w:rsidR="002D03D0" w:rsidRPr="00EC69D6">
        <w:t>decimal</w:t>
      </w:r>
      <w:r w:rsidR="002D03D0">
        <w:t xml:space="preserve"> (</w:t>
      </w:r>
      <w:r w:rsidR="00745587">
        <w:t>to handle float datatypes with more precision for</w:t>
      </w:r>
      <w:r w:rsidR="001951E7">
        <w:t xml:space="preserve"> using geospatial coordinates</w:t>
      </w:r>
      <w:r w:rsidR="002D03D0">
        <w:t xml:space="preserve">), </w:t>
      </w:r>
      <w:r w:rsidR="002D03D0" w:rsidRPr="00EC69D6">
        <w:t>PIL</w:t>
      </w:r>
      <w:r w:rsidR="002D03D0">
        <w:t xml:space="preserve"> (from wh</w:t>
      </w:r>
      <w:r w:rsidR="001951E7">
        <w:t>ich</w:t>
      </w:r>
      <w:r w:rsidR="002D03D0" w:rsidRPr="00EC69D6">
        <w:t xml:space="preserve"> Image</w:t>
      </w:r>
      <w:r w:rsidR="001951E7">
        <w:t xml:space="preserve"> was imported</w:t>
      </w:r>
      <w:r w:rsidR="002D03D0" w:rsidRPr="00EC69D6">
        <w:t xml:space="preserve"> to add image processing capabilities to the Python interpreter</w:t>
      </w:r>
      <w:r w:rsidR="002D03D0">
        <w:t>) and</w:t>
      </w:r>
      <w:r w:rsidR="002D03D0" w:rsidRPr="00EC69D6">
        <w:t xml:space="preserve"> io </w:t>
      </w:r>
      <w:r w:rsidR="002D03D0">
        <w:t xml:space="preserve">(from which </w:t>
      </w:r>
      <w:r w:rsidR="002D03D0" w:rsidRPr="00EC69D6">
        <w:t>BytesIO</w:t>
      </w:r>
      <w:r w:rsidR="001951E7">
        <w:t xml:space="preserve"> was imported</w:t>
      </w:r>
      <w:r w:rsidR="002D03D0" w:rsidRPr="00EC69D6">
        <w:t xml:space="preserve"> </w:t>
      </w:r>
      <w:r w:rsidR="002D03D0">
        <w:t xml:space="preserve">to </w:t>
      </w:r>
      <w:r w:rsidR="002D03D0" w:rsidRPr="00EC69D6">
        <w:t xml:space="preserve">provide Python </w:t>
      </w:r>
      <w:r w:rsidR="002D03D0">
        <w:t xml:space="preserve">with </w:t>
      </w:r>
      <w:r w:rsidR="002D03D0" w:rsidRPr="00EC69D6">
        <w:t>main facilities for dealing with various types of I/O</w:t>
      </w:r>
      <w:r w:rsidR="002D03D0">
        <w:t>)</w:t>
      </w:r>
      <w:r w:rsidR="002D03D0" w:rsidRPr="00EC69D6">
        <w:t>.</w:t>
      </w:r>
      <w:r w:rsidR="002E0FDF" w:rsidRPr="00D37E14">
        <w:rPr>
          <w:strike/>
        </w:rPr>
        <w:t xml:space="preserve"> </w:t>
      </w:r>
    </w:p>
    <w:p w14:paraId="504C75FE" w14:textId="7B3EB10B" w:rsidR="00CA4F83" w:rsidRDefault="00B61976" w:rsidP="00481780">
      <w:pPr>
        <w:tabs>
          <w:tab w:val="center" w:pos="4680"/>
        </w:tabs>
        <w:autoSpaceDE w:val="0"/>
        <w:autoSpaceDN w:val="0"/>
        <w:adjustRightInd w:val="0"/>
        <w:jc w:val="both"/>
      </w:pPr>
      <w:r>
        <w:t>To</w:t>
      </w:r>
      <w:r w:rsidR="00377949">
        <w:t xml:space="preserve"> increase the </w:t>
      </w:r>
      <w:r>
        <w:t>level</w:t>
      </w:r>
      <w:r w:rsidR="00D37E14">
        <w:t xml:space="preserve"> of control</w:t>
      </w:r>
      <w:r>
        <w:t xml:space="preserve"> </w:t>
      </w:r>
      <w:r w:rsidR="00377949">
        <w:t xml:space="preserve">over the extracted data, </w:t>
      </w:r>
      <w:r w:rsidR="0067101A">
        <w:t xml:space="preserve">and </w:t>
      </w:r>
      <w:r w:rsidR="00377949">
        <w:t xml:space="preserve">since the website structures change frequently, </w:t>
      </w:r>
      <w:r w:rsidR="00B54F2E">
        <w:t>four</w:t>
      </w:r>
      <w:r w:rsidR="002E0FDF" w:rsidRPr="002E0FDF">
        <w:t xml:space="preserve"> </w:t>
      </w:r>
      <w:r w:rsidR="00056228">
        <w:t xml:space="preserve">different </w:t>
      </w:r>
      <w:r w:rsidR="002E0FDF" w:rsidRPr="002E0FDF">
        <w:t>functions</w:t>
      </w:r>
      <w:r w:rsidR="00D37E14">
        <w:t xml:space="preserve"> were prepared</w:t>
      </w:r>
      <w:r w:rsidR="002E0FDF" w:rsidRPr="002E0FDF">
        <w:t xml:space="preserve"> to help</w:t>
      </w:r>
      <w:r w:rsidR="00D37E14">
        <w:t xml:space="preserve"> creating these </w:t>
      </w:r>
      <w:r w:rsidR="006D386A">
        <w:t>operations</w:t>
      </w:r>
      <w:r w:rsidR="002E0FDF" w:rsidRPr="002E0FDF">
        <w:t xml:space="preserve">: </w:t>
      </w:r>
      <w:r w:rsidR="00102A56">
        <w:t>‘</w:t>
      </w:r>
      <w:r w:rsidR="00EA17BE" w:rsidRPr="00EA17BE">
        <w:t>Links_Extraction</w:t>
      </w:r>
      <w:r w:rsidR="00102A56">
        <w:t>’</w:t>
      </w:r>
      <w:r w:rsidR="00EA17BE">
        <w:t xml:space="preserve">, </w:t>
      </w:r>
      <w:r w:rsidR="00102A56">
        <w:t>‘</w:t>
      </w:r>
      <w:r w:rsidR="002E0FDF" w:rsidRPr="002E0FDF">
        <w:t>fia_f1_data</w:t>
      </w:r>
      <w:r w:rsidR="00102A56">
        <w:t>’</w:t>
      </w:r>
      <w:r w:rsidR="00EA17BE">
        <w:t>,</w:t>
      </w:r>
      <w:r w:rsidR="002E0FDF" w:rsidRPr="002E0FDF">
        <w:t xml:space="preserve"> </w:t>
      </w:r>
      <w:r w:rsidR="00102A56">
        <w:t>‘</w:t>
      </w:r>
      <w:r w:rsidR="002E0FDF" w:rsidRPr="002E0FDF">
        <w:t>fia_f1_session</w:t>
      </w:r>
      <w:r w:rsidR="00102A56">
        <w:t>’</w:t>
      </w:r>
      <w:r w:rsidR="00EA17BE">
        <w:t xml:space="preserve"> and</w:t>
      </w:r>
      <w:r w:rsidR="002E0FDF" w:rsidRPr="002E0FDF">
        <w:t xml:space="preserve"> </w:t>
      </w:r>
      <w:bookmarkStart w:id="0" w:name="_Hlk103808845"/>
      <w:r w:rsidR="00102A56">
        <w:t>‘</w:t>
      </w:r>
      <w:r w:rsidR="002E0FDF" w:rsidRPr="002E0FDF">
        <w:t>f1_gp_circuits</w:t>
      </w:r>
      <w:r w:rsidR="00102A56">
        <w:t>’</w:t>
      </w:r>
      <w:bookmarkEnd w:id="0"/>
      <w:r w:rsidR="002E0FDF" w:rsidRPr="002E0FDF">
        <w:t>.</w:t>
      </w:r>
      <w:r w:rsidR="00481780">
        <w:t xml:space="preserve"> </w:t>
      </w:r>
      <w:r w:rsidR="00C16D52">
        <w:t xml:space="preserve">The </w:t>
      </w:r>
      <w:r w:rsidR="001B191F">
        <w:t>‘</w:t>
      </w:r>
      <w:r w:rsidR="00C16D52">
        <w:t>Links_Extraction</w:t>
      </w:r>
      <w:r w:rsidR="001B191F">
        <w:t>’</w:t>
      </w:r>
      <w:r w:rsidR="00CA4F83" w:rsidRPr="00CA4F83">
        <w:t xml:space="preserve"> function </w:t>
      </w:r>
      <w:r w:rsidR="00C16D52">
        <w:t>was</w:t>
      </w:r>
      <w:r w:rsidR="00CA4F83" w:rsidRPr="00CA4F83">
        <w:t xml:space="preserve"> </w:t>
      </w:r>
      <w:r w:rsidR="00C2536A">
        <w:t>created</w:t>
      </w:r>
      <w:r w:rsidR="00CA4F83" w:rsidRPr="00CA4F83">
        <w:t xml:space="preserve"> to extract all the relevant links from the fia.com website. </w:t>
      </w:r>
      <w:r w:rsidR="005E608F">
        <w:t xml:space="preserve">It </w:t>
      </w:r>
      <w:r w:rsidR="004B70C6">
        <w:t xml:space="preserve">has </w:t>
      </w:r>
      <w:r w:rsidR="00CA4F83" w:rsidRPr="00CA4F83">
        <w:t>2 parameters</w:t>
      </w:r>
      <w:r w:rsidR="004B70C6">
        <w:t>:</w:t>
      </w:r>
      <w:r w:rsidR="00CA4F83" w:rsidRPr="00CA4F83">
        <w:t xml:space="preserve"> </w:t>
      </w:r>
      <w:r w:rsidR="001B191F">
        <w:t>‘url’</w:t>
      </w:r>
      <w:r w:rsidR="00291A7F">
        <w:t>,</w:t>
      </w:r>
      <w:r w:rsidR="00CA4F83" w:rsidRPr="00CA4F83">
        <w:t xml:space="preserve"> </w:t>
      </w:r>
      <w:r w:rsidR="00291A7F">
        <w:t xml:space="preserve">representing </w:t>
      </w:r>
      <w:r w:rsidR="00C837D1">
        <w:t xml:space="preserve">the website page </w:t>
      </w:r>
      <w:r w:rsidR="00C37B96">
        <w:t>that is to be scraped</w:t>
      </w:r>
      <w:r w:rsidR="00C837D1">
        <w:t xml:space="preserve">, (i.e. </w:t>
      </w:r>
      <w:hyperlink r:id="rId8" w:history="1">
        <w:r w:rsidR="00481780" w:rsidRPr="007906E8">
          <w:rPr>
            <w:rStyle w:val="Hyperlink"/>
          </w:rPr>
          <w:t>https://www.fia.com/f1-archives?season=1108</w:t>
        </w:r>
      </w:hyperlink>
      <w:r w:rsidR="00C837D1">
        <w:t>)</w:t>
      </w:r>
      <w:r w:rsidR="00481780">
        <w:t>, and</w:t>
      </w:r>
      <w:r w:rsidR="00CA4F83" w:rsidRPr="00CA4F83">
        <w:t xml:space="preserve"> </w:t>
      </w:r>
      <w:r w:rsidR="001B191F">
        <w:t>‘</w:t>
      </w:r>
      <w:r w:rsidR="00CA4F83" w:rsidRPr="00CA4F83">
        <w:t>url_string</w:t>
      </w:r>
      <w:r w:rsidR="001B191F">
        <w:t>’</w:t>
      </w:r>
      <w:r w:rsidR="00D255FB">
        <w:t xml:space="preserve">, </w:t>
      </w:r>
      <w:r w:rsidR="00481780">
        <w:t>that takes a</w:t>
      </w:r>
      <w:r w:rsidR="00CA4F83" w:rsidRPr="00CA4F83">
        <w:t xml:space="preserve"> string contained in the </w:t>
      </w:r>
      <w:r w:rsidR="00961806">
        <w:t>‘</w:t>
      </w:r>
      <w:r w:rsidR="00CA4F83" w:rsidRPr="00CA4F83">
        <w:t>url</w:t>
      </w:r>
      <w:r w:rsidR="00961806">
        <w:t>’</w:t>
      </w:r>
      <w:r w:rsidR="00492286">
        <w:t>, to filter extraction results</w:t>
      </w:r>
      <w:r w:rsidR="00CA4F83" w:rsidRPr="00CA4F83">
        <w:t>.</w:t>
      </w:r>
    </w:p>
    <w:p w14:paraId="2FFABB9A" w14:textId="33F6F3DB" w:rsidR="00DF79F5" w:rsidRDefault="00DF79F5" w:rsidP="00DF79F5">
      <w:pPr>
        <w:jc w:val="both"/>
      </w:pPr>
      <w:r>
        <w:t xml:space="preserve">The </w:t>
      </w:r>
      <w:r w:rsidRPr="00DF79F5">
        <w:t>‘f1_gp_circuits’</w:t>
      </w:r>
      <w:r>
        <w:t xml:space="preserve"> function </w:t>
      </w:r>
      <w:r w:rsidR="00C2536A">
        <w:t xml:space="preserve">was created to </w:t>
      </w:r>
      <w:r>
        <w:t>extract the Grand Prix</w:t>
      </w:r>
      <w:r w:rsidR="00C2536A">
        <w:t>’s</w:t>
      </w:r>
      <w:r>
        <w:t xml:space="preserve"> (GP) </w:t>
      </w:r>
      <w:r w:rsidR="00C2536A">
        <w:t xml:space="preserve">dates </w:t>
      </w:r>
      <w:r>
        <w:t xml:space="preserve">and </w:t>
      </w:r>
      <w:r w:rsidR="00FD6FEC">
        <w:t xml:space="preserve">names </w:t>
      </w:r>
      <w:r>
        <w:t xml:space="preserve">from the espn.com website </w:t>
      </w:r>
      <w:r w:rsidR="0036239C">
        <w:t xml:space="preserve">(i.e., </w:t>
      </w:r>
      <w:r w:rsidR="00730697" w:rsidRPr="00730697">
        <w:t>https://www.espn.com/f1/schedule/_/year/2022</w:t>
      </w:r>
      <w:r w:rsidR="0036239C">
        <w:t>)</w:t>
      </w:r>
      <w:r>
        <w:t>.</w:t>
      </w:r>
    </w:p>
    <w:p w14:paraId="7674634F" w14:textId="75308DB5" w:rsidR="00605978" w:rsidRDefault="00722C1F" w:rsidP="00DD3B40">
      <w:pPr>
        <w:jc w:val="both"/>
      </w:pPr>
      <w:r>
        <w:t>The ‘</w:t>
      </w:r>
      <w:r w:rsidR="008431E8">
        <w:t>fia_f1_data</w:t>
      </w:r>
      <w:r>
        <w:t>’</w:t>
      </w:r>
      <w:r w:rsidR="008431E8">
        <w:t xml:space="preserve"> and </w:t>
      </w:r>
      <w:r>
        <w:t>‘</w:t>
      </w:r>
      <w:r w:rsidR="008431E8">
        <w:t>fia_f1_session</w:t>
      </w:r>
      <w:r>
        <w:t>’</w:t>
      </w:r>
      <w:r w:rsidR="008431E8">
        <w:t xml:space="preserve"> functions</w:t>
      </w:r>
      <w:r w:rsidR="00284A40">
        <w:t xml:space="preserve"> both use the same principle. </w:t>
      </w:r>
      <w:r w:rsidR="00397261">
        <w:t xml:space="preserve">They receive </w:t>
      </w:r>
      <w:r w:rsidR="002B4E31">
        <w:t>a</w:t>
      </w:r>
      <w:r w:rsidR="00397261">
        <w:t xml:space="preserve"> season</w:t>
      </w:r>
      <w:r w:rsidR="00284A40">
        <w:t xml:space="preserve">, </w:t>
      </w:r>
      <w:r w:rsidR="00ED3023">
        <w:t xml:space="preserve">and </w:t>
      </w:r>
      <w:r w:rsidR="00397261">
        <w:t>the</w:t>
      </w:r>
      <w:r w:rsidR="00034F7C">
        <w:t xml:space="preserve"> related</w:t>
      </w:r>
      <w:r w:rsidR="00397261">
        <w:t xml:space="preserve"> </w:t>
      </w:r>
      <w:r w:rsidR="00034F7C">
        <w:t xml:space="preserve">lists </w:t>
      </w:r>
      <w:r w:rsidR="00523BD0">
        <w:t>‘</w:t>
      </w:r>
      <w:r w:rsidR="00284A40">
        <w:t>gp_city</w:t>
      </w:r>
      <w:r w:rsidR="00523BD0">
        <w:t>’</w:t>
      </w:r>
      <w:r w:rsidR="00284A40">
        <w:t xml:space="preserve"> and </w:t>
      </w:r>
      <w:r w:rsidR="00523BD0">
        <w:t>‘</w:t>
      </w:r>
      <w:r w:rsidR="00F1522A">
        <w:t>gp_links</w:t>
      </w:r>
      <w:r w:rsidR="00523BD0">
        <w:t>’</w:t>
      </w:r>
      <w:r w:rsidR="00397261">
        <w:t xml:space="preserve"> </w:t>
      </w:r>
      <w:r w:rsidR="00FE099F">
        <w:t xml:space="preserve">that were previously prepared </w:t>
      </w:r>
      <w:r w:rsidR="00C34D0F">
        <w:t>to collect</w:t>
      </w:r>
      <w:r w:rsidR="000E1DF5">
        <w:t xml:space="preserve"> </w:t>
      </w:r>
      <w:r w:rsidR="00782578">
        <w:t xml:space="preserve">the needed </w:t>
      </w:r>
      <w:r w:rsidR="000E1DF5">
        <w:t xml:space="preserve">data. </w:t>
      </w:r>
      <w:r w:rsidR="00615459">
        <w:t>‘</w:t>
      </w:r>
      <w:r w:rsidR="00DA274C" w:rsidRPr="00DA274C">
        <w:t>fia_f1_data</w:t>
      </w:r>
      <w:r w:rsidR="00615459">
        <w:t>’</w:t>
      </w:r>
      <w:r w:rsidR="00DA274C" w:rsidRPr="00DA274C">
        <w:t xml:space="preserve"> </w:t>
      </w:r>
      <w:r w:rsidR="00ED3023">
        <w:t xml:space="preserve">was </w:t>
      </w:r>
      <w:r w:rsidR="00E267AF">
        <w:t>extracted from</w:t>
      </w:r>
      <w:r w:rsidR="00DA274C" w:rsidRPr="00DA274C">
        <w:t xml:space="preserve"> the race classification page</w:t>
      </w:r>
      <w:r w:rsidR="00E267AF">
        <w:t>. It includes data on</w:t>
      </w:r>
      <w:r w:rsidR="00DA274C" w:rsidRPr="00DA274C">
        <w:t xml:space="preserve"> team</w:t>
      </w:r>
      <w:r w:rsidR="007546BA">
        <w:t>s</w:t>
      </w:r>
      <w:r w:rsidR="00DA274C" w:rsidRPr="00DA274C">
        <w:t xml:space="preserve">, </w:t>
      </w:r>
      <w:r w:rsidR="007546BA">
        <w:t>drivers</w:t>
      </w:r>
      <w:r w:rsidR="00DA274C" w:rsidRPr="00DA274C">
        <w:t>, fastest laps, best sector times, speed traps, maximum speeds and pit stops for each GP.</w:t>
      </w:r>
      <w:r w:rsidR="007546BA">
        <w:t xml:space="preserve"> </w:t>
      </w:r>
      <w:r w:rsidR="00472E9A">
        <w:t>‘</w:t>
      </w:r>
      <w:r w:rsidR="00472E9A" w:rsidRPr="00472E9A">
        <w:t>fia_f1_season</w:t>
      </w:r>
      <w:r w:rsidR="00472E9A">
        <w:t>’</w:t>
      </w:r>
      <w:r w:rsidR="00472E9A" w:rsidRPr="00472E9A">
        <w:t xml:space="preserve"> </w:t>
      </w:r>
      <w:r w:rsidR="00ED3023">
        <w:t>extracts data from</w:t>
      </w:r>
      <w:r w:rsidR="00472E9A" w:rsidRPr="00472E9A">
        <w:t xml:space="preserve"> the season classification page, </w:t>
      </w:r>
      <w:r w:rsidR="00A24957">
        <w:t>including</w:t>
      </w:r>
      <w:r w:rsidR="00472E9A" w:rsidRPr="00472E9A">
        <w:t xml:space="preserve"> initial qualification and grid for each GP.</w:t>
      </w:r>
      <w:r w:rsidR="002B2FFF">
        <w:t xml:space="preserve"> Both functions use BeautifulSoup and request package</w:t>
      </w:r>
      <w:r w:rsidR="00EB03BB">
        <w:t>s</w:t>
      </w:r>
      <w:r w:rsidR="00140FF1">
        <w:t xml:space="preserve"> </w:t>
      </w:r>
      <w:r w:rsidR="002B2FFF">
        <w:t xml:space="preserve">to extract information from </w:t>
      </w:r>
      <w:del w:id="1" w:author="Ricardo Almeida">
        <w:r w:rsidR="002B2FFF">
          <w:delText xml:space="preserve">the </w:delText>
        </w:r>
      </w:del>
      <w:r w:rsidR="002B2FFF">
        <w:t xml:space="preserve">tables available in each </w:t>
      </w:r>
      <w:r w:rsidR="007A7BA4">
        <w:t>web page</w:t>
      </w:r>
      <w:r w:rsidR="002B2FFF">
        <w:t xml:space="preserve">. That information is selected and renamed appropriately for each GP link. </w:t>
      </w:r>
      <w:r w:rsidR="00140FF1">
        <w:t>The result is a</w:t>
      </w:r>
      <w:r w:rsidR="002B2FFF">
        <w:t xml:space="preserve"> data set that holds all </w:t>
      </w:r>
      <w:r w:rsidR="00140FF1">
        <w:t>the data mentioned above per season, per GP</w:t>
      </w:r>
      <w:r w:rsidR="002B2FFF">
        <w:t>.</w:t>
      </w:r>
      <w:r w:rsidR="00140FF1">
        <w:t xml:space="preserve"> A connection</w:t>
      </w:r>
      <w:r w:rsidR="00780C23">
        <w:t xml:space="preserve"> was set from our</w:t>
      </w:r>
      <w:r w:rsidR="005A323A" w:rsidRPr="005A323A">
        <w:t xml:space="preserve"> python notebook</w:t>
      </w:r>
      <w:r w:rsidR="00780C23">
        <w:t>s</w:t>
      </w:r>
      <w:r w:rsidR="005A323A" w:rsidRPr="005A323A">
        <w:t xml:space="preserve"> to an Azure SQL database to retrieve </w:t>
      </w:r>
      <w:r w:rsidR="00F27661">
        <w:t>extra</w:t>
      </w:r>
      <w:r w:rsidR="005A323A" w:rsidRPr="005A323A">
        <w:t xml:space="preserve"> information </w:t>
      </w:r>
      <w:r w:rsidR="00EC50ED">
        <w:t xml:space="preserve">from </w:t>
      </w:r>
      <w:hyperlink r:id="rId9" w:anchor="csv" w:history="1">
        <w:r w:rsidR="00780C23" w:rsidRPr="007906E8">
          <w:rPr>
            <w:rStyle w:val="Hyperlink"/>
          </w:rPr>
          <w:t>http://ergast.com/mrd/db/#csv</w:t>
        </w:r>
      </w:hyperlink>
      <w:r w:rsidR="00780C23">
        <w:t xml:space="preserve"> (</w:t>
      </w:r>
      <w:r w:rsidR="003241A9">
        <w:t>database s</w:t>
      </w:r>
      <w:r w:rsidR="00780C23">
        <w:t xml:space="preserve">chema available on folder “1. Data Preparation”, please refer to the </w:t>
      </w:r>
      <w:r w:rsidR="003A3F64">
        <w:t>‘README.txt’</w:t>
      </w:r>
      <w:r w:rsidR="00780C23">
        <w:t xml:space="preserve"> file)</w:t>
      </w:r>
      <w:r w:rsidR="005A323A" w:rsidRPr="005A323A">
        <w:t>. MySQL (5.7)</w:t>
      </w:r>
      <w:r w:rsidR="00780C23">
        <w:t xml:space="preserve"> F1-related</w:t>
      </w:r>
      <w:r w:rsidR="005A323A" w:rsidRPr="005A323A">
        <w:t xml:space="preserve"> data dumps </w:t>
      </w:r>
      <w:r w:rsidR="00844B3F">
        <w:t xml:space="preserve">were accessed </w:t>
      </w:r>
      <w:r w:rsidR="005A323A" w:rsidRPr="005A323A">
        <w:t>and convert</w:t>
      </w:r>
      <w:r w:rsidR="007719B1">
        <w:t>ed</w:t>
      </w:r>
      <w:r w:rsidR="005A323A" w:rsidRPr="005A323A">
        <w:t xml:space="preserve"> it </w:t>
      </w:r>
      <w:r w:rsidR="002C5E03">
        <w:t>in</w:t>
      </w:r>
      <w:r w:rsidR="005A323A" w:rsidRPr="005A323A">
        <w:t xml:space="preserve">to T-SQL to </w:t>
      </w:r>
      <w:r w:rsidR="00844B3F">
        <w:t xml:space="preserve">store on a relational </w:t>
      </w:r>
      <w:r w:rsidR="005A323A" w:rsidRPr="005A323A">
        <w:t>Azure</w:t>
      </w:r>
      <w:r w:rsidR="00844B3F">
        <w:t xml:space="preserve"> DB (for access, refer to the </w:t>
      </w:r>
      <w:r w:rsidR="003A3F64">
        <w:t>‘README.txt’</w:t>
      </w:r>
      <w:r w:rsidR="00844B3F">
        <w:t xml:space="preserve"> file)</w:t>
      </w:r>
      <w:r w:rsidR="005A323A" w:rsidRPr="005A323A">
        <w:t xml:space="preserve">. </w:t>
      </w:r>
      <w:r w:rsidR="00DD3B40">
        <w:t>API functionality</w:t>
      </w:r>
      <w:r w:rsidR="00BA688E">
        <w:t xml:space="preserve"> was also used</w:t>
      </w:r>
      <w:r w:rsidR="00DD3B40">
        <w:t xml:space="preserve"> </w:t>
      </w:r>
      <w:r w:rsidR="005C0DAB">
        <w:t xml:space="preserve">to ensure </w:t>
      </w:r>
      <w:r w:rsidR="00BA688E">
        <w:t xml:space="preserve">access to the </w:t>
      </w:r>
      <w:r w:rsidR="008E226D">
        <w:t xml:space="preserve">most </w:t>
      </w:r>
      <w:r w:rsidR="0007693B">
        <w:t>recent</w:t>
      </w:r>
      <w:r w:rsidR="008E226D">
        <w:t xml:space="preserve"> data</w:t>
      </w:r>
      <w:r w:rsidR="00605978">
        <w:t xml:space="preserve"> and </w:t>
      </w:r>
      <w:r w:rsidR="0007693B">
        <w:t>for</w:t>
      </w:r>
      <w:r w:rsidR="00605978">
        <w:t xml:space="preserve"> obtain</w:t>
      </w:r>
      <w:r w:rsidR="0007693B">
        <w:t>ing</w:t>
      </w:r>
      <w:r w:rsidR="00C16EC5">
        <w:t xml:space="preserve"> circuits’ locations</w:t>
      </w:r>
      <w:r w:rsidR="00605978">
        <w:t>.</w:t>
      </w:r>
      <w:r w:rsidR="0007693B">
        <w:t xml:space="preserve"> </w:t>
      </w:r>
      <w:del w:id="2" w:author="Ricardo Almeida">
        <w:r w:rsidR="00AF0FC5">
          <w:delText xml:space="preserve">This work’s </w:delText>
        </w:r>
        <w:r w:rsidR="00205872">
          <w:delText>core data</w:delText>
        </w:r>
        <w:r w:rsidR="00E957E7" w:rsidRPr="00E957E7">
          <w:delText xml:space="preserve"> is </w:delText>
        </w:r>
        <w:r w:rsidR="006108A0">
          <w:delText xml:space="preserve">composed </w:delText>
        </w:r>
        <w:r w:rsidR="00205872">
          <w:delText>of</w:delText>
        </w:r>
        <w:r w:rsidR="00E957E7" w:rsidRPr="00E957E7">
          <w:delText xml:space="preserve"> 3 datasets: Drivers, Circuits and Race data</w:delText>
        </w:r>
        <w:r w:rsidR="00274860">
          <w:delText>.</w:delText>
        </w:r>
      </w:del>
    </w:p>
    <w:p w14:paraId="7DDFE676" w14:textId="72A05720" w:rsidR="007046BB" w:rsidRDefault="009B4D44" w:rsidP="00A26B82">
      <w:pPr>
        <w:pStyle w:val="Heading1"/>
      </w:pPr>
      <w:r>
        <w:t>Results and Discussion</w:t>
      </w:r>
    </w:p>
    <w:p w14:paraId="596C4541" w14:textId="157FFDC1" w:rsidR="00274860" w:rsidRDefault="00205872" w:rsidP="00C14715">
      <w:pPr>
        <w:tabs>
          <w:tab w:val="center" w:pos="4680"/>
        </w:tabs>
        <w:autoSpaceDE w:val="0"/>
        <w:autoSpaceDN w:val="0"/>
        <w:adjustRightInd w:val="0"/>
        <w:spacing w:after="160"/>
        <w:jc w:val="both"/>
      </w:pPr>
      <w:r>
        <w:t>The group’s first goal</w:t>
      </w:r>
      <w:r w:rsidR="001355EA">
        <w:t xml:space="preserve"> was to provide some global statistics about F1</w:t>
      </w:r>
      <w:r w:rsidR="00A3064A">
        <w:t>, for the period between 2015 and 202</w:t>
      </w:r>
      <w:r w:rsidR="00805352">
        <w:t>1</w:t>
      </w:r>
      <w:r w:rsidR="00A3064A">
        <w:t>, which represents the hybrid era</w:t>
      </w:r>
      <w:r w:rsidR="00F43456">
        <w:t xml:space="preserve">. </w:t>
      </w:r>
      <w:r w:rsidR="008C74B3">
        <w:t>T</w:t>
      </w:r>
      <w:r w:rsidR="00F50AE0">
        <w:t xml:space="preserve">he top 3 </w:t>
      </w:r>
      <w:r w:rsidR="005330D5">
        <w:t>teams with more points</w:t>
      </w:r>
      <w:r w:rsidR="00A25EF1">
        <w:t xml:space="preserve"> (</w:t>
      </w:r>
      <w:r w:rsidR="00B97823">
        <w:fldChar w:fldCharType="begin"/>
      </w:r>
      <w:r w:rsidR="00B97823">
        <w:instrText xml:space="preserve"> REF _Ref103444578 \h </w:instrText>
      </w:r>
      <w:r w:rsidR="00A91D36">
        <w:instrText xml:space="preserve"> \* MERGEFORMAT </w:instrText>
      </w:r>
      <w:r w:rsidR="00B97823">
        <w:fldChar w:fldCharType="separate"/>
      </w:r>
      <w:r w:rsidR="00B97823">
        <w:t xml:space="preserve">Figure </w:t>
      </w:r>
      <w:r w:rsidR="00B97823">
        <w:rPr>
          <w:noProof/>
        </w:rPr>
        <w:t>1</w:t>
      </w:r>
      <w:r w:rsidR="00B97823">
        <w:fldChar w:fldCharType="end"/>
      </w:r>
      <w:r w:rsidR="00A25EF1">
        <w:t>)</w:t>
      </w:r>
      <w:r w:rsidR="005330D5">
        <w:t>, the top 3 drivers with more wins</w:t>
      </w:r>
      <w:r w:rsidR="00011CEE">
        <w:t xml:space="preserve"> (</w:t>
      </w:r>
      <w:r w:rsidR="00011CEE">
        <w:fldChar w:fldCharType="begin"/>
      </w:r>
      <w:r w:rsidR="00011CEE">
        <w:instrText xml:space="preserve"> REF _Ref103444680 \h </w:instrText>
      </w:r>
      <w:r w:rsidR="00A91D36">
        <w:instrText xml:space="preserve"> \* MERGEFORMAT </w:instrText>
      </w:r>
      <w:r w:rsidR="00011CEE">
        <w:fldChar w:fldCharType="separate"/>
      </w:r>
      <w:r w:rsidR="00011CEE">
        <w:t xml:space="preserve">Figure </w:t>
      </w:r>
      <w:r w:rsidR="00011CEE">
        <w:rPr>
          <w:noProof/>
        </w:rPr>
        <w:t>2</w:t>
      </w:r>
      <w:r w:rsidR="00011CEE">
        <w:fldChar w:fldCharType="end"/>
      </w:r>
      <w:r w:rsidR="00011CEE">
        <w:t>)</w:t>
      </w:r>
      <w:r w:rsidR="009411CE">
        <w:t>,</w:t>
      </w:r>
      <w:r w:rsidR="005330D5">
        <w:t xml:space="preserve"> and </w:t>
      </w:r>
      <w:r w:rsidR="00BA0090">
        <w:t>the top 3 fastest tracks, per season</w:t>
      </w:r>
      <w:r w:rsidR="009411CE">
        <w:t xml:space="preserve"> (Figure 3), were:</w:t>
      </w:r>
    </w:p>
    <w:p w14:paraId="39EDA087" w14:textId="2645F771" w:rsidR="004D1F70" w:rsidRPr="00301589" w:rsidRDefault="004206EA" w:rsidP="00D22DF8">
      <w:pPr>
        <w:pStyle w:val="Caption"/>
        <w:jc w:val="center"/>
      </w:pPr>
      <w:bookmarkStart w:id="3" w:name="_Ref103444578"/>
      <w:r>
        <w:t xml:space="preserve">Figure </w:t>
      </w:r>
      <w:fldSimple w:instr=" SEQ Figure \* ARABIC ">
        <w:r w:rsidR="00A84DC4">
          <w:rPr>
            <w:noProof/>
          </w:rPr>
          <w:t>1</w:t>
        </w:r>
      </w:fldSimple>
      <w:bookmarkEnd w:id="3"/>
      <w:r w:rsidRPr="00301589">
        <w:t xml:space="preserve"> - Top Constructors per Season</w:t>
      </w:r>
    </w:p>
    <w:p w14:paraId="1A694B83" w14:textId="56710D5C" w:rsidR="004206EA" w:rsidRDefault="00A25EF1" w:rsidP="004206EA">
      <w:pPr>
        <w:rPr>
          <w:lang w:val="pt-PT"/>
        </w:rPr>
      </w:pPr>
      <w:r w:rsidRPr="00A25EF1">
        <w:rPr>
          <w:noProof/>
          <w:lang w:val="pt-PT"/>
        </w:rPr>
        <w:drawing>
          <wp:inline distT="0" distB="0" distL="0" distR="0" wp14:anchorId="4A1A7570" wp14:editId="5FF62240">
            <wp:extent cx="5731510" cy="14719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A861" w14:textId="36D0503C" w:rsidR="00B97823" w:rsidRPr="00301589" w:rsidRDefault="00610ACF" w:rsidP="00610ACF">
      <w:pPr>
        <w:pStyle w:val="Caption"/>
        <w:jc w:val="center"/>
      </w:pPr>
      <w:bookmarkStart w:id="4" w:name="_Ref103444680"/>
      <w:r>
        <w:t xml:space="preserve">Figure </w:t>
      </w:r>
      <w:fldSimple w:instr=" SEQ Figure \* ARABIC ">
        <w:r w:rsidR="00A84DC4">
          <w:rPr>
            <w:noProof/>
          </w:rPr>
          <w:t>2</w:t>
        </w:r>
      </w:fldSimple>
      <w:bookmarkEnd w:id="4"/>
      <w:r w:rsidRPr="00301589">
        <w:t xml:space="preserve"> - Top Driver per Season</w:t>
      </w:r>
    </w:p>
    <w:p w14:paraId="0C26329B" w14:textId="167F3026" w:rsidR="00610ACF" w:rsidRDefault="00610ACF" w:rsidP="00610ACF">
      <w:pPr>
        <w:rPr>
          <w:lang w:val="pt-PT"/>
        </w:rPr>
      </w:pPr>
      <w:r w:rsidRPr="00610ACF">
        <w:rPr>
          <w:noProof/>
          <w:lang w:val="pt-PT"/>
        </w:rPr>
        <w:drawing>
          <wp:inline distT="0" distB="0" distL="0" distR="0" wp14:anchorId="2866CD44" wp14:editId="43DE6212">
            <wp:extent cx="5731510" cy="1666875"/>
            <wp:effectExtent l="0" t="0" r="254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B629" w14:textId="227F6E8A" w:rsidR="00301589" w:rsidRPr="00301589" w:rsidRDefault="00301589" w:rsidP="00301589">
      <w:pPr>
        <w:pStyle w:val="Caption"/>
        <w:jc w:val="center"/>
      </w:pPr>
      <w:r>
        <w:t xml:space="preserve">Figure </w:t>
      </w:r>
      <w:fldSimple w:instr=" SEQ Figure \* ARABIC ">
        <w:r w:rsidR="00A84DC4">
          <w:rPr>
            <w:noProof/>
          </w:rPr>
          <w:t>3</w:t>
        </w:r>
      </w:fldSimple>
      <w:r w:rsidRPr="00301589">
        <w:t xml:space="preserve"> - Top Fastest Tracks per Season</w:t>
      </w:r>
    </w:p>
    <w:p w14:paraId="3A760227" w14:textId="5B289805" w:rsidR="00301589" w:rsidRDefault="00301589" w:rsidP="003C3CFB">
      <w:pPr>
        <w:jc w:val="center"/>
        <w:rPr>
          <w:lang w:val="pt-PT"/>
        </w:rPr>
      </w:pPr>
      <w:r w:rsidRPr="00301589">
        <w:rPr>
          <w:noProof/>
          <w:lang w:val="pt-PT"/>
        </w:rPr>
        <w:drawing>
          <wp:inline distT="0" distB="0" distL="0" distR="0" wp14:anchorId="3F5CDD58" wp14:editId="06794E6C">
            <wp:extent cx="5731510" cy="1880235"/>
            <wp:effectExtent l="0" t="0" r="2540" b="571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0C74" w14:textId="0636043C" w:rsidR="0040048D" w:rsidRDefault="005B53EF" w:rsidP="00E465C2">
      <w:pPr>
        <w:jc w:val="both"/>
      </w:pPr>
      <w:r w:rsidRPr="005B53EF">
        <w:t xml:space="preserve">Next, </w:t>
      </w:r>
      <w:r w:rsidR="0097238A">
        <w:t>using</w:t>
      </w:r>
      <w:r w:rsidR="00C22BCE">
        <w:t xml:space="preserve"> Python’s natural processing language </w:t>
      </w:r>
      <w:r w:rsidR="00A14F57">
        <w:t>abilities</w:t>
      </w:r>
      <w:r w:rsidR="00C85EE9">
        <w:t xml:space="preserve">, the group wanted to </w:t>
      </w:r>
      <w:r w:rsidR="006A0574">
        <w:t xml:space="preserve">obtain </w:t>
      </w:r>
      <w:r w:rsidR="00E465C2">
        <w:t>unbiased</w:t>
      </w:r>
      <w:r w:rsidR="0097238A">
        <w:t xml:space="preserve"> data-</w:t>
      </w:r>
      <w:r w:rsidR="001120CE">
        <w:t xml:space="preserve">driven </w:t>
      </w:r>
      <w:r w:rsidR="00F809CD">
        <w:t>perspective on Nikita Mazepin’s</w:t>
      </w:r>
      <w:r w:rsidR="006A02B5">
        <w:t xml:space="preserve"> popu</w:t>
      </w:r>
      <w:r w:rsidR="00C10960">
        <w:t>larity as a disastrous racer</w:t>
      </w:r>
      <w:r w:rsidR="00E465C2">
        <w:t xml:space="preserve"> and meme persona</w:t>
      </w:r>
      <w:r w:rsidR="00C10960">
        <w:t xml:space="preserve">, </w:t>
      </w:r>
      <w:r w:rsidR="00E465C2">
        <w:t xml:space="preserve">due to his concurrent accidents, spins and collisions. To do </w:t>
      </w:r>
      <w:r w:rsidR="004909CA">
        <w:t xml:space="preserve">that, the group </w:t>
      </w:r>
      <w:r w:rsidR="00C75EAC">
        <w:t>drew a plot using the ratio</w:t>
      </w:r>
      <w:r w:rsidR="001E5EB1">
        <w:t xml:space="preserve"> between the number of races attended per each driver and the number of </w:t>
      </w:r>
      <w:r w:rsidR="0040048D">
        <w:t>D</w:t>
      </w:r>
      <w:r w:rsidR="001E5EB1">
        <w:t>id Not Finish</w:t>
      </w:r>
      <w:r w:rsidR="0040048D">
        <w:t xml:space="preserve"> (DNF)</w:t>
      </w:r>
      <w:r w:rsidR="003B76AE">
        <w:t xml:space="preserve">. </w:t>
      </w:r>
      <w:r w:rsidR="0040048D">
        <w:t>Results prove that</w:t>
      </w:r>
      <w:r w:rsidR="00FE6069">
        <w:t xml:space="preserve"> </w:t>
      </w:r>
      <w:r w:rsidR="00456948">
        <w:t xml:space="preserve">F1 </w:t>
      </w:r>
      <w:r w:rsidR="00FE6069">
        <w:t xml:space="preserve">fans are </w:t>
      </w:r>
      <w:r w:rsidR="00F601E3">
        <w:t>right</w:t>
      </w:r>
      <w:r w:rsidR="0040048D">
        <w:t>:</w:t>
      </w:r>
      <w:r w:rsidR="00FE6069">
        <w:t xml:space="preserve"> Nikita Maze</w:t>
      </w:r>
      <w:r w:rsidR="00004A96">
        <w:t xml:space="preserve">pin has a 90% ratio of DNF’s in </w:t>
      </w:r>
      <w:r w:rsidR="008936D3">
        <w:t xml:space="preserve">his </w:t>
      </w:r>
      <w:r w:rsidR="0040048D">
        <w:t>1 year long</w:t>
      </w:r>
      <w:r w:rsidR="008936D3">
        <w:t xml:space="preserve"> F1 career</w:t>
      </w:r>
      <w:r w:rsidR="00A44C0E">
        <w:t xml:space="preserve"> (</w:t>
      </w:r>
      <w:r w:rsidR="00A44C0E">
        <w:fldChar w:fldCharType="begin"/>
      </w:r>
      <w:r w:rsidR="00A44C0E">
        <w:instrText xml:space="preserve"> REF _Ref103447817 \h </w:instrText>
      </w:r>
      <w:r w:rsidR="00A91D36">
        <w:instrText xml:space="preserve"> \* MERGEFORMAT </w:instrText>
      </w:r>
      <w:r w:rsidR="00A44C0E">
        <w:fldChar w:fldCharType="separate"/>
      </w:r>
      <w:r w:rsidR="00A44C0E">
        <w:t xml:space="preserve">Figure </w:t>
      </w:r>
      <w:r w:rsidR="00A44C0E">
        <w:rPr>
          <w:noProof/>
        </w:rPr>
        <w:t>4</w:t>
      </w:r>
      <w:r w:rsidR="00A44C0E">
        <w:fldChar w:fldCharType="end"/>
      </w:r>
      <w:r w:rsidR="00A44C0E">
        <w:t>)</w:t>
      </w:r>
      <w:r w:rsidR="008936D3">
        <w:t>.</w:t>
      </w:r>
    </w:p>
    <w:p w14:paraId="38F6FEA9" w14:textId="65F541A9" w:rsidR="002E747A" w:rsidRPr="00F429F7" w:rsidRDefault="0040048D" w:rsidP="0040048D">
      <w:pPr>
        <w:pStyle w:val="Caption"/>
        <w:jc w:val="center"/>
      </w:pPr>
      <w:bookmarkStart w:id="5" w:name="_Ref103447817"/>
      <w:r>
        <w:br w:type="column"/>
      </w:r>
      <w:r w:rsidR="00985C71">
        <w:t xml:space="preserve">Figure </w:t>
      </w:r>
      <w:fldSimple w:instr=" SEQ Figure \* ARABIC ">
        <w:r w:rsidR="00A84DC4">
          <w:rPr>
            <w:noProof/>
          </w:rPr>
          <w:t>4</w:t>
        </w:r>
      </w:fldSimple>
      <w:bookmarkEnd w:id="5"/>
      <w:r w:rsidR="00985C71" w:rsidRPr="00F429F7">
        <w:t xml:space="preserve"> - DNF Ratio per Driver</w:t>
      </w:r>
    </w:p>
    <w:p w14:paraId="410E3B0A" w14:textId="0BB33174" w:rsidR="00985C71" w:rsidRDefault="00985C71" w:rsidP="00985C71">
      <w:pPr>
        <w:jc w:val="center"/>
        <w:rPr>
          <w:lang w:val="pt-PT"/>
        </w:rPr>
      </w:pPr>
      <w:r w:rsidRPr="00985C71">
        <w:rPr>
          <w:noProof/>
          <w:lang w:val="pt-PT"/>
        </w:rPr>
        <w:drawing>
          <wp:inline distT="0" distB="0" distL="0" distR="0" wp14:anchorId="747CDB7F" wp14:editId="29296FB9">
            <wp:extent cx="2629091" cy="2393343"/>
            <wp:effectExtent l="0" t="0" r="1905" b="0"/>
            <wp:docPr id="4" name="Picture 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nburst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091" cy="23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4DD" w14:textId="52218F01" w:rsidR="00EC69D6" w:rsidRDefault="0040048D" w:rsidP="00460481">
      <w:pPr>
        <w:jc w:val="both"/>
      </w:pPr>
      <w:r>
        <w:t>To understand</w:t>
      </w:r>
      <w:r w:rsidR="003D736E">
        <w:t xml:space="preserve"> how unpredictable </w:t>
      </w:r>
      <w:r w:rsidR="009D2A2E">
        <w:t>F1 race</w:t>
      </w:r>
      <w:r>
        <w:t>d</w:t>
      </w:r>
      <w:r w:rsidR="009D2A2E">
        <w:t xml:space="preserve"> can be</w:t>
      </w:r>
      <w:r w:rsidR="00F72EDD">
        <w:t>, a</w:t>
      </w:r>
      <w:r w:rsidR="004A63A2">
        <w:t xml:space="preserve"> correlation</w:t>
      </w:r>
      <w:r w:rsidR="00F72EDD">
        <w:t xml:space="preserve"> was plotted</w:t>
      </w:r>
      <w:r w:rsidR="004A63A2">
        <w:t xml:space="preserve"> between the pole position – driver </w:t>
      </w:r>
      <w:r w:rsidR="00424263">
        <w:t xml:space="preserve">starting position – and the final </w:t>
      </w:r>
      <w:r w:rsidR="00D9048A">
        <w:t>position</w:t>
      </w:r>
      <w:r w:rsidR="00F429F7">
        <w:t>, in each race</w:t>
      </w:r>
      <w:r w:rsidR="00D9048A">
        <w:t xml:space="preserve">. </w:t>
      </w:r>
      <w:r w:rsidR="00F72EDD">
        <w:t>The idea stemmed from</w:t>
      </w:r>
      <w:r w:rsidR="00D9048A">
        <w:t xml:space="preserve"> F1 driver Valtteri Bottas, who recently won a record for </w:t>
      </w:r>
      <w:r w:rsidR="00F72EDD">
        <w:t xml:space="preserve">being the </w:t>
      </w:r>
      <w:r w:rsidR="00D41FE6">
        <w:t>driver with most pole positions without a championship title</w:t>
      </w:r>
      <w:r w:rsidR="00386454">
        <w:t xml:space="preserve"> (</w:t>
      </w:r>
      <w:r w:rsidR="00386454">
        <w:fldChar w:fldCharType="begin"/>
      </w:r>
      <w:r w:rsidR="00386454">
        <w:instrText xml:space="preserve"> REF _Ref103543330 \h </w:instrText>
      </w:r>
      <w:r w:rsidR="00460481">
        <w:instrText xml:space="preserve"> \* MERGEFORMAT </w:instrText>
      </w:r>
      <w:r w:rsidR="00386454">
        <w:fldChar w:fldCharType="separate"/>
      </w:r>
      <w:r w:rsidR="00386454">
        <w:t xml:space="preserve">Figure </w:t>
      </w:r>
      <w:r w:rsidR="00386454">
        <w:rPr>
          <w:noProof/>
        </w:rPr>
        <w:t>5</w:t>
      </w:r>
      <w:r w:rsidR="00386454">
        <w:fldChar w:fldCharType="end"/>
      </w:r>
      <w:r w:rsidR="00386454">
        <w:t>)</w:t>
      </w:r>
      <w:r w:rsidR="00D41FE6">
        <w:t>.</w:t>
      </w:r>
    </w:p>
    <w:p w14:paraId="3913676D" w14:textId="77777777" w:rsidR="00765247" w:rsidRPr="00F429F7" w:rsidRDefault="00A84DC4" w:rsidP="00F429F7">
      <w:pPr>
        <w:pStyle w:val="Caption"/>
        <w:jc w:val="center"/>
      </w:pPr>
      <w:bookmarkStart w:id="6" w:name="_Ref103543330"/>
      <w:bookmarkStart w:id="7" w:name="_Ref103543300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6"/>
      <w:r w:rsidRPr="00F429F7">
        <w:t xml:space="preserve"> - Pole Position vs Final Race Position</w:t>
      </w:r>
      <w:bookmarkEnd w:id="7"/>
    </w:p>
    <w:p w14:paraId="5624E986" w14:textId="4A799DCD" w:rsidR="00A84DC4" w:rsidRDefault="00A84DC4" w:rsidP="00F429F7">
      <w:pPr>
        <w:jc w:val="center"/>
        <w:rPr>
          <w:lang w:val="pt-PT"/>
        </w:rPr>
      </w:pPr>
      <w:r w:rsidRPr="00A84DC4">
        <w:rPr>
          <w:noProof/>
          <w:lang w:val="pt-PT"/>
        </w:rPr>
        <w:drawing>
          <wp:inline distT="0" distB="0" distL="0" distR="0" wp14:anchorId="36A78E20" wp14:editId="19970FCB">
            <wp:extent cx="3095625" cy="2142747"/>
            <wp:effectExtent l="0" t="0" r="0" b="0"/>
            <wp:docPr id="5" name="Picture 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940" cy="21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0E72" w14:textId="187963C6" w:rsidR="009401DD" w:rsidRPr="00457AED" w:rsidRDefault="007245F9" w:rsidP="000534C3">
      <w:pPr>
        <w:jc w:val="both"/>
      </w:pPr>
      <w:r>
        <w:t>T</w:t>
      </w:r>
      <w:r w:rsidR="00457AED">
        <w:t>h</w:t>
      </w:r>
      <w:r w:rsidR="00F72EDD">
        <w:t>e</w:t>
      </w:r>
      <w:r>
        <w:t xml:space="preserve"> F1</w:t>
      </w:r>
      <w:r w:rsidR="00457AED">
        <w:t xml:space="preserve"> community is very large and </w:t>
      </w:r>
      <w:r w:rsidR="00437E43">
        <w:t>active in social media. In 2019</w:t>
      </w:r>
      <w:r>
        <w:t xml:space="preserve">, </w:t>
      </w:r>
      <w:r w:rsidR="00437E43">
        <w:t>F1 races were broadcasted to</w:t>
      </w:r>
      <w:r w:rsidR="00AA4C2A">
        <w:t xml:space="preserve"> a</w:t>
      </w:r>
      <w:r w:rsidR="001370FA">
        <w:t>n</w:t>
      </w:r>
      <w:r w:rsidR="00AA4C2A">
        <w:t xml:space="preserve"> audience of </w:t>
      </w:r>
      <w:r w:rsidR="00885D6F">
        <w:t xml:space="preserve">1.9 billion </w:t>
      </w:r>
      <w:r w:rsidR="00AA4C2A">
        <w:t>people</w:t>
      </w:r>
      <w:r w:rsidR="00E12BF2">
        <w:t xml:space="preserve"> </w:t>
      </w:r>
      <w:r>
        <w:t>worldwide, a number still increasing</w:t>
      </w:r>
      <w:r w:rsidR="00107AB2">
        <w:t xml:space="preserve">. </w:t>
      </w:r>
      <w:r w:rsidR="009401DD">
        <w:t>Text mining techniques were applied on a</w:t>
      </w:r>
      <w:r w:rsidR="001370FA">
        <w:t xml:space="preserve"> Kaggle </w:t>
      </w:r>
      <w:r w:rsidR="0088390F">
        <w:t xml:space="preserve">dataset with a collection of </w:t>
      </w:r>
      <w:r w:rsidR="00901AAF">
        <w:t>more than 500</w:t>
      </w:r>
      <w:r w:rsidR="00083ACD">
        <w:t>,</w:t>
      </w:r>
      <w:r w:rsidR="00901AAF">
        <w:t xml:space="preserve">000 </w:t>
      </w:r>
      <w:r w:rsidR="0088390F">
        <w:t xml:space="preserve">F1 tweets </w:t>
      </w:r>
      <w:r w:rsidR="00901AAF">
        <w:t>from 2021</w:t>
      </w:r>
      <w:r w:rsidR="00E86CB2">
        <w:t>, from which 2000 were used</w:t>
      </w:r>
      <w:r>
        <w:t xml:space="preserve"> due to performance concerns</w:t>
      </w:r>
      <w:r w:rsidR="00261CED">
        <w:t>.</w:t>
      </w:r>
      <w:r w:rsidR="003B2ED2">
        <w:t xml:space="preserve"> </w:t>
      </w:r>
      <w:r w:rsidR="0097238A">
        <w:t>Wi</w:t>
      </w:r>
      <w:r w:rsidR="006851EA">
        <w:t>th</w:t>
      </w:r>
      <w:r w:rsidR="003B2ED2">
        <w:t xml:space="preserve"> the </w:t>
      </w:r>
      <w:r w:rsidR="0011079F">
        <w:t xml:space="preserve">NLTK package and a </w:t>
      </w:r>
      <w:r w:rsidR="00F72EDD">
        <w:t>W</w:t>
      </w:r>
      <w:r w:rsidR="0011079F">
        <w:t>ordcloud visualization</w:t>
      </w:r>
      <w:r w:rsidR="00901AAF">
        <w:t xml:space="preserve">, </w:t>
      </w:r>
      <w:r w:rsidR="0097238A">
        <w:t>the</w:t>
      </w:r>
      <w:r w:rsidR="00901AAF">
        <w:t xml:space="preserve"> most </w:t>
      </w:r>
      <w:r w:rsidR="00282C25">
        <w:t>frequent words</w:t>
      </w:r>
      <w:r w:rsidR="009401DD">
        <w:t xml:space="preserve"> in the world of F1</w:t>
      </w:r>
      <w:r w:rsidR="0097238A">
        <w:t xml:space="preserve"> were identified</w:t>
      </w:r>
      <w:r w:rsidR="009401DD">
        <w:t>. Sebastian Vettel, a</w:t>
      </w:r>
      <w:r w:rsidR="0097238A">
        <w:t>n ex-</w:t>
      </w:r>
      <w:r w:rsidR="009401DD">
        <w:t xml:space="preserve">world champion, </w:t>
      </w:r>
      <w:r w:rsidR="0097238A">
        <w:t>got</w:t>
      </w:r>
      <w:r w:rsidR="009401DD">
        <w:t xml:space="preserve"> the most mentions.</w:t>
      </w:r>
      <w:r>
        <w:t xml:space="preserve"> </w:t>
      </w:r>
      <w:r w:rsidR="009401DD">
        <w:t>Finally</w:t>
      </w:r>
      <w:r w:rsidR="006D6503">
        <w:t xml:space="preserve">, taking advantage </w:t>
      </w:r>
      <w:r w:rsidR="00E00E8D">
        <w:t>of the data</w:t>
      </w:r>
      <w:r w:rsidR="009401DD">
        <w:t xml:space="preserve"> </w:t>
      </w:r>
      <w:r w:rsidR="00475DB0">
        <w:t>available on</w:t>
      </w:r>
      <w:r w:rsidR="00E00E8D">
        <w:t xml:space="preserve"> F1</w:t>
      </w:r>
      <w:r w:rsidR="00475DB0">
        <w:t xml:space="preserve"> circuits, </w:t>
      </w:r>
      <w:r w:rsidR="0097238A">
        <w:t>drivers,</w:t>
      </w:r>
      <w:r w:rsidR="00475DB0">
        <w:t xml:space="preserve"> and constructors,</w:t>
      </w:r>
      <w:r w:rsidR="00EE4B0E">
        <w:t xml:space="preserve"> and explore a new avenue for visualizing data,</w:t>
      </w:r>
      <w:r w:rsidR="00475DB0">
        <w:t xml:space="preserve"> </w:t>
      </w:r>
      <w:r w:rsidR="00922172">
        <w:t>a Folium map was developed</w:t>
      </w:r>
      <w:r w:rsidR="009C0500">
        <w:t>. It</w:t>
      </w:r>
      <w:r w:rsidR="00F316D9">
        <w:t xml:space="preserve"> was used to</w:t>
      </w:r>
      <w:r w:rsidR="00922172">
        <w:t xml:space="preserve"> </w:t>
      </w:r>
      <w:r w:rsidR="00E00E8D">
        <w:t xml:space="preserve">display </w:t>
      </w:r>
      <w:r w:rsidR="00C15AD9">
        <w:t xml:space="preserve">information </w:t>
      </w:r>
      <w:r w:rsidR="009C6C77">
        <w:t xml:space="preserve">on a </w:t>
      </w:r>
      <w:r w:rsidR="00727183">
        <w:t>global map</w:t>
      </w:r>
      <w:r w:rsidR="00EE4B0E">
        <w:t xml:space="preserve"> using geospatial coordinates, personalized map markers</w:t>
      </w:r>
      <w:r w:rsidR="00F316D9">
        <w:t>, and a simple HTML popup with more information</w:t>
      </w:r>
      <w:r w:rsidR="00EE4B0E">
        <w:t xml:space="preserve"> and images</w:t>
      </w:r>
      <w:r w:rsidR="00F316D9">
        <w:t>, to introduce those unfamiliar with the sport.</w:t>
      </w:r>
    </w:p>
    <w:p w14:paraId="5EC7B8C3" w14:textId="75D09014" w:rsidR="009B4D44" w:rsidRDefault="009B4D44" w:rsidP="009B4D44">
      <w:pPr>
        <w:pStyle w:val="Heading1"/>
      </w:pPr>
      <w:r>
        <w:t>Conclusions</w:t>
      </w:r>
    </w:p>
    <w:p w14:paraId="2E535256" w14:textId="7D5EFD58" w:rsidR="00DE12D3" w:rsidRDefault="00E80DF5" w:rsidP="000534C3">
      <w:pPr>
        <w:jc w:val="both"/>
      </w:pPr>
      <w:r>
        <w:t>The main go</w:t>
      </w:r>
      <w:r w:rsidR="00A02CB1">
        <w:t>als</w:t>
      </w:r>
      <w:r w:rsidR="003B647F">
        <w:t xml:space="preserve"> were </w:t>
      </w:r>
      <w:r w:rsidR="00C20F4A">
        <w:t>achieve</w:t>
      </w:r>
      <w:r w:rsidR="00285A4A">
        <w:t>d</w:t>
      </w:r>
      <w:r w:rsidR="001C6BC6">
        <w:t>,</w:t>
      </w:r>
      <w:r w:rsidR="001063B7">
        <w:t xml:space="preserve"> based on the data collect</w:t>
      </w:r>
      <w:r w:rsidR="00285A4A">
        <w:t>ed</w:t>
      </w:r>
      <w:r w:rsidR="000516EF">
        <w:t>. The main challenge was web scrapping, because</w:t>
      </w:r>
      <w:r w:rsidR="002D1F98">
        <w:t xml:space="preserve">, even </w:t>
      </w:r>
      <w:r w:rsidR="003A3F64">
        <w:t xml:space="preserve">though </w:t>
      </w:r>
      <w:r w:rsidR="00EA2C79">
        <w:t xml:space="preserve">there </w:t>
      </w:r>
      <w:r w:rsidR="003A3F64">
        <w:t xml:space="preserve">is a plenitude of </w:t>
      </w:r>
      <w:r w:rsidR="00545AB9">
        <w:t xml:space="preserve">F1 data, </w:t>
      </w:r>
      <w:r w:rsidR="00EA2C79">
        <w:t xml:space="preserve">it is hard to </w:t>
      </w:r>
      <w:r w:rsidR="003A3F64">
        <w:t xml:space="preserve">select </w:t>
      </w:r>
      <w:r w:rsidR="002E1032">
        <w:t xml:space="preserve">the most important features </w:t>
      </w:r>
      <w:r w:rsidR="006A3229">
        <w:t xml:space="preserve">right away. </w:t>
      </w:r>
      <w:r w:rsidR="00B411A3">
        <w:t>Furthermore</w:t>
      </w:r>
      <w:r w:rsidR="00954125">
        <w:t xml:space="preserve">, the loads of data are huge, </w:t>
      </w:r>
      <w:r w:rsidR="00A519B1">
        <w:t xml:space="preserve">which </w:t>
      </w:r>
      <w:r w:rsidR="004F0265">
        <w:t>required</w:t>
      </w:r>
      <w:r w:rsidR="007A331E">
        <w:t xml:space="preserve"> </w:t>
      </w:r>
      <w:r w:rsidR="00977BF6">
        <w:t xml:space="preserve">the definition of a reduced scope </w:t>
      </w:r>
      <w:r w:rsidR="00A9778C">
        <w:t>to</w:t>
      </w:r>
      <w:r w:rsidR="00977BF6">
        <w:t xml:space="preserve"> guarantee</w:t>
      </w:r>
      <w:r w:rsidR="001B00BE">
        <w:t xml:space="preserve"> </w:t>
      </w:r>
      <w:r w:rsidR="00A9778C">
        <w:t>the work was completed until its due date</w:t>
      </w:r>
      <w:r w:rsidR="00EF02A4">
        <w:t>.</w:t>
      </w:r>
    </w:p>
    <w:p w14:paraId="667B717F" w14:textId="5545BD78" w:rsidR="00EF02A4" w:rsidRPr="00DE12D3" w:rsidRDefault="00FD541E" w:rsidP="000534C3">
      <w:pPr>
        <w:jc w:val="both"/>
      </w:pPr>
      <w:r>
        <w:t xml:space="preserve">The next steps would </w:t>
      </w:r>
      <w:r w:rsidR="006C2F7E">
        <w:t>include</w:t>
      </w:r>
      <w:r>
        <w:t xml:space="preserve"> </w:t>
      </w:r>
      <w:r w:rsidR="005D2324">
        <w:t>collect</w:t>
      </w:r>
      <w:r w:rsidR="006C2F7E">
        <w:t>ing</w:t>
      </w:r>
      <w:r w:rsidR="005D2324">
        <w:t xml:space="preserve"> more data and from more seasons</w:t>
      </w:r>
      <w:r w:rsidR="001B6567">
        <w:t xml:space="preserve">, </w:t>
      </w:r>
      <w:r w:rsidR="005D2324">
        <w:t>to be able to create more correlations</w:t>
      </w:r>
      <w:r w:rsidR="00132578">
        <w:t xml:space="preserve"> and create new problematics</w:t>
      </w:r>
      <w:r w:rsidR="00BD1D7B">
        <w:t xml:space="preserve">: </w:t>
      </w:r>
      <w:r w:rsidR="00A9778C">
        <w:t xml:space="preserve">e.g. </w:t>
      </w:r>
      <w:r w:rsidR="00D64FAE">
        <w:t xml:space="preserve">understand the impact of good and bad weather in the performance of each </w:t>
      </w:r>
      <w:r w:rsidR="00BD1D7B">
        <w:t xml:space="preserve">driver/team/track; </w:t>
      </w:r>
      <w:r w:rsidR="00B479DB">
        <w:t>understand the impact of fast and slow pit stops in each team’s classification;</w:t>
      </w:r>
      <w:r w:rsidR="001B18FE">
        <w:t xml:space="preserve"> </w:t>
      </w:r>
      <w:r w:rsidR="00594AA0">
        <w:t>compare performances before and after the introduction of DRS</w:t>
      </w:r>
      <w:r w:rsidR="000D7724">
        <w:t>.</w:t>
      </w:r>
      <w:r w:rsidR="00692BA9">
        <w:t xml:space="preserve"> </w:t>
      </w:r>
      <w:r w:rsidR="00A9778C">
        <w:t>Finally,</w:t>
      </w:r>
      <w:r w:rsidR="0013790E">
        <w:t xml:space="preserve"> this work’s </w:t>
      </w:r>
      <w:r w:rsidR="00A9778C">
        <w:t>follow-up</w:t>
      </w:r>
      <w:r w:rsidR="007B064E">
        <w:t xml:space="preserve"> would be to apply a </w:t>
      </w:r>
      <w:r w:rsidR="00D406B3">
        <w:t xml:space="preserve">supervised </w:t>
      </w:r>
      <w:r w:rsidR="007B064E">
        <w:t xml:space="preserve">machine learning algorithm, to </w:t>
      </w:r>
      <w:r w:rsidR="00D406B3">
        <w:t>try to predict this season’s winner.</w:t>
      </w:r>
    </w:p>
    <w:p w14:paraId="2827AB1E" w14:textId="5CF80967" w:rsidR="00325FCD" w:rsidRDefault="00325FCD" w:rsidP="009B4D44">
      <w:pPr>
        <w:pStyle w:val="Heading1"/>
      </w:pPr>
      <w:r>
        <w:t xml:space="preserve">Statement of contribution &amp; </w:t>
      </w:r>
      <w:r w:rsidRPr="00325FCD">
        <w:t>Acknowledgments</w:t>
      </w:r>
    </w:p>
    <w:p w14:paraId="27B76F5D" w14:textId="2ABA2E4B" w:rsidR="008D1AE4" w:rsidRPr="008D1AE4" w:rsidRDefault="008D1AE4" w:rsidP="000534C3">
      <w:pPr>
        <w:jc w:val="both"/>
      </w:pPr>
      <w:r>
        <w:t xml:space="preserve">Overall, the entire work was very well distributed among the different elements, however </w:t>
      </w:r>
      <w:r w:rsidR="00713316">
        <w:t xml:space="preserve">each of us was mostly in charge of specific </w:t>
      </w:r>
      <w:r w:rsidR="00E77206">
        <w:t xml:space="preserve">tasks, to increase </w:t>
      </w:r>
      <w:r w:rsidR="00BF412C">
        <w:t xml:space="preserve">the </w:t>
      </w:r>
      <w:r w:rsidR="00E77206">
        <w:t xml:space="preserve">efficiency </w:t>
      </w:r>
      <w:r w:rsidR="00BF412C">
        <w:t>of the project</w:t>
      </w:r>
      <w:r w:rsidR="00E77206">
        <w:t>.</w:t>
      </w:r>
    </w:p>
    <w:p w14:paraId="2FB0498A" w14:textId="7B75C2C9" w:rsidR="00D406B3" w:rsidRPr="00D406B3" w:rsidRDefault="00D406B3" w:rsidP="000534C3">
      <w:pPr>
        <w:jc w:val="both"/>
      </w:pPr>
      <w:r>
        <w:t xml:space="preserve">Nuno and João </w:t>
      </w:r>
      <w:r w:rsidR="00AC3F16">
        <w:t>oversaw</w:t>
      </w:r>
      <w:r w:rsidR="00FE5C99">
        <w:t xml:space="preserve"> </w:t>
      </w:r>
      <w:r w:rsidR="00604D7D">
        <w:t xml:space="preserve">the data collection, using web scrapping, </w:t>
      </w:r>
      <w:r w:rsidR="0013790E">
        <w:t>A</w:t>
      </w:r>
      <w:r w:rsidR="00604D7D">
        <w:t>zure and SQL database</w:t>
      </w:r>
      <w:r w:rsidR="00BA26EF">
        <w:t>s</w:t>
      </w:r>
      <w:r w:rsidR="00BF412C">
        <w:t xml:space="preserve">, as well as </w:t>
      </w:r>
      <w:r w:rsidR="008E3375">
        <w:t xml:space="preserve">the data cleaning. </w:t>
      </w:r>
      <w:r w:rsidR="00AC3F16">
        <w:t xml:space="preserve">Ricardo, Teresa and </w:t>
      </w:r>
      <w:r w:rsidR="008E3375">
        <w:t>Soraia contributed with the analysis</w:t>
      </w:r>
      <w:r w:rsidR="00240566">
        <w:t xml:space="preserve"> and visualizations. </w:t>
      </w:r>
      <w:r w:rsidR="00FB71EB">
        <w:t xml:space="preserve">The presentation materials and </w:t>
      </w:r>
      <w:r w:rsidR="00F47A54">
        <w:t xml:space="preserve">report </w:t>
      </w:r>
      <w:r w:rsidR="00344872">
        <w:t xml:space="preserve">deliverables </w:t>
      </w:r>
      <w:r w:rsidR="00C1513D">
        <w:t>were created with the support of all the group members</w:t>
      </w:r>
      <w:r w:rsidR="00786AE2">
        <w:t>.</w:t>
      </w:r>
    </w:p>
    <w:p w14:paraId="29FC878C" w14:textId="28277B87" w:rsidR="009B4D44" w:rsidRDefault="009B4D44" w:rsidP="009B4D44">
      <w:pPr>
        <w:pStyle w:val="Heading1"/>
      </w:pPr>
      <w:r>
        <w:t>References</w:t>
      </w:r>
    </w:p>
    <w:p w14:paraId="0DBABF77" w14:textId="0C65C118" w:rsidR="007F11F2" w:rsidRDefault="007F11F2" w:rsidP="00FB5454">
      <w:pPr>
        <w:pStyle w:val="NormalWeb"/>
        <w:ind w:left="567" w:hanging="567"/>
        <w:jc w:val="both"/>
        <w:rPr>
          <w:sz w:val="22"/>
          <w:szCs w:val="22"/>
        </w:rPr>
      </w:pPr>
      <w:r w:rsidRPr="007F11F2">
        <w:rPr>
          <w:sz w:val="22"/>
          <w:szCs w:val="22"/>
        </w:rPr>
        <w:t xml:space="preserve">Ergast developer API. (2022). </w:t>
      </w:r>
      <w:r w:rsidR="3A5313D0" w:rsidRPr="3A5313D0">
        <w:rPr>
          <w:sz w:val="22"/>
          <w:szCs w:val="22"/>
        </w:rPr>
        <w:t xml:space="preserve">Retrieved May 22, 2022, from </w:t>
      </w:r>
      <w:hyperlink r:id="rId15">
        <w:r w:rsidR="3A5313D0" w:rsidRPr="3A5313D0">
          <w:rPr>
            <w:rStyle w:val="Hyperlink"/>
            <w:sz w:val="22"/>
            <w:szCs w:val="22"/>
          </w:rPr>
          <w:t>http://ergast.com/mrd/</w:t>
        </w:r>
      </w:hyperlink>
      <w:r w:rsidR="3A5313D0" w:rsidRPr="3A5313D0">
        <w:rPr>
          <w:sz w:val="22"/>
          <w:szCs w:val="22"/>
        </w:rPr>
        <w:t>;</w:t>
      </w:r>
    </w:p>
    <w:p w14:paraId="52BFD4FF" w14:textId="06B60E14" w:rsidR="00FB5454" w:rsidRPr="00FB5454" w:rsidRDefault="00FB5454" w:rsidP="00FB5454">
      <w:pPr>
        <w:pStyle w:val="NormalWeb"/>
        <w:ind w:left="567" w:hanging="567"/>
        <w:jc w:val="both"/>
        <w:rPr>
          <w:sz w:val="22"/>
          <w:szCs w:val="22"/>
        </w:rPr>
      </w:pPr>
      <w:r w:rsidRPr="00FB5454">
        <w:rPr>
          <w:sz w:val="22"/>
          <w:szCs w:val="22"/>
        </w:rPr>
        <w:t>F1 - the official home of Formula 1® racing. Formula 1® - The Official F1® Website. (</w:t>
      </w:r>
      <w:r w:rsidR="0050289E">
        <w:rPr>
          <w:sz w:val="22"/>
          <w:szCs w:val="22"/>
        </w:rPr>
        <w:t>2022</w:t>
      </w:r>
      <w:r w:rsidRPr="00FB5454">
        <w:rPr>
          <w:sz w:val="22"/>
          <w:szCs w:val="22"/>
        </w:rPr>
        <w:t xml:space="preserve">). Retrieved May 22, 2022, from </w:t>
      </w:r>
      <w:hyperlink r:id="rId16" w:history="1">
        <w:r w:rsidR="0050289E" w:rsidRPr="005A53D0">
          <w:rPr>
            <w:rStyle w:val="Hyperlink"/>
            <w:sz w:val="22"/>
            <w:szCs w:val="22"/>
          </w:rPr>
          <w:t>https://www.formula1.com/</w:t>
        </w:r>
      </w:hyperlink>
      <w:r>
        <w:rPr>
          <w:sz w:val="22"/>
          <w:szCs w:val="22"/>
        </w:rPr>
        <w:t>;</w:t>
      </w:r>
    </w:p>
    <w:p w14:paraId="6B3285D3" w14:textId="1B2F9643" w:rsidR="0050289E" w:rsidRPr="00FB5454" w:rsidRDefault="00396F4A" w:rsidP="00FB5454">
      <w:pPr>
        <w:pStyle w:val="NormalWeb"/>
        <w:ind w:left="567" w:hanging="567"/>
        <w:jc w:val="both"/>
        <w:rPr>
          <w:sz w:val="22"/>
          <w:szCs w:val="22"/>
        </w:rPr>
      </w:pPr>
      <w:r w:rsidRPr="00396F4A">
        <w:rPr>
          <w:sz w:val="22"/>
          <w:szCs w:val="22"/>
        </w:rPr>
        <w:t>Federation Internationale de l'Automobile. (</w:t>
      </w:r>
      <w:r>
        <w:rPr>
          <w:sz w:val="22"/>
          <w:szCs w:val="22"/>
        </w:rPr>
        <w:t>2022</w:t>
      </w:r>
      <w:r w:rsidRPr="00396F4A">
        <w:rPr>
          <w:sz w:val="22"/>
          <w:szCs w:val="22"/>
        </w:rPr>
        <w:t xml:space="preserve">). Retrieved May 22, 2022, from </w:t>
      </w:r>
      <w:hyperlink r:id="rId17" w:history="1">
        <w:r w:rsidRPr="005A53D0">
          <w:rPr>
            <w:rStyle w:val="Hyperlink"/>
            <w:sz w:val="22"/>
            <w:szCs w:val="22"/>
          </w:rPr>
          <w:t>https://www.fia.com/</w:t>
        </w:r>
      </w:hyperlink>
      <w:r>
        <w:rPr>
          <w:sz w:val="22"/>
          <w:szCs w:val="22"/>
        </w:rPr>
        <w:t>;</w:t>
      </w:r>
    </w:p>
    <w:p w14:paraId="43252EFA" w14:textId="09B0BE78" w:rsidR="00396F4A" w:rsidRPr="00FB5454" w:rsidRDefault="00026B48" w:rsidP="00FB5454">
      <w:pPr>
        <w:pStyle w:val="NormalWeb"/>
        <w:ind w:left="567" w:hanging="567"/>
        <w:jc w:val="both"/>
        <w:rPr>
          <w:sz w:val="22"/>
          <w:szCs w:val="22"/>
        </w:rPr>
      </w:pPr>
      <w:r w:rsidRPr="00026B48">
        <w:rPr>
          <w:sz w:val="22"/>
          <w:szCs w:val="22"/>
        </w:rPr>
        <w:t>ESPN Internet Ventures. (</w:t>
      </w:r>
      <w:r w:rsidR="00147EE9">
        <w:rPr>
          <w:sz w:val="22"/>
          <w:szCs w:val="22"/>
        </w:rPr>
        <w:t>2022</w:t>
      </w:r>
      <w:r w:rsidRPr="00026B48">
        <w:rPr>
          <w:sz w:val="22"/>
          <w:szCs w:val="22"/>
        </w:rPr>
        <w:t xml:space="preserve">). Formula 1 news, live grand prix updates, videos, drivers and results. ESPN. Retrieved May 22, 2022, from </w:t>
      </w:r>
      <w:hyperlink r:id="rId18" w:history="1">
        <w:r w:rsidR="00792ACA" w:rsidRPr="005A53D0">
          <w:rPr>
            <w:rStyle w:val="Hyperlink"/>
            <w:sz w:val="22"/>
            <w:szCs w:val="22"/>
          </w:rPr>
          <w:t>https://www.espn.com/f1/smarturl.it/gab-juls-show</w:t>
        </w:r>
      </w:hyperlink>
      <w:r>
        <w:rPr>
          <w:sz w:val="22"/>
          <w:szCs w:val="22"/>
        </w:rPr>
        <w:t>;</w:t>
      </w:r>
    </w:p>
    <w:p w14:paraId="25D65160" w14:textId="48B320A3" w:rsidR="009B4D44" w:rsidRDefault="00920B79" w:rsidP="00006B2E">
      <w:pPr>
        <w:pStyle w:val="NormalWeb"/>
        <w:ind w:left="567" w:hanging="567"/>
        <w:jc w:val="both"/>
        <w:rPr>
          <w:sz w:val="22"/>
          <w:szCs w:val="22"/>
        </w:rPr>
      </w:pPr>
      <w:r w:rsidRPr="00920B79">
        <w:rPr>
          <w:sz w:val="22"/>
          <w:szCs w:val="22"/>
        </w:rPr>
        <w:t>Wayback Machine. (</w:t>
      </w:r>
      <w:r w:rsidR="00147EE9">
        <w:rPr>
          <w:sz w:val="22"/>
          <w:szCs w:val="22"/>
        </w:rPr>
        <w:t>2022</w:t>
      </w:r>
      <w:r w:rsidRPr="00920B79">
        <w:rPr>
          <w:sz w:val="22"/>
          <w:szCs w:val="22"/>
        </w:rPr>
        <w:t xml:space="preserve">). Retrieved May 22, 2022, from </w:t>
      </w:r>
      <w:hyperlink r:id="rId19" w:history="1">
        <w:r w:rsidR="00A85DF1" w:rsidRPr="00326958">
          <w:rPr>
            <w:rStyle w:val="Hyperlink"/>
            <w:sz w:val="22"/>
            <w:szCs w:val="22"/>
          </w:rPr>
          <w:t>https://web.archive.org/</w:t>
        </w:r>
      </w:hyperlink>
      <w:r w:rsidR="00972149">
        <w:rPr>
          <w:sz w:val="22"/>
          <w:szCs w:val="22"/>
        </w:rPr>
        <w:t>;</w:t>
      </w:r>
    </w:p>
    <w:p w14:paraId="1EAC365F" w14:textId="77777777" w:rsidR="00A85DF1" w:rsidRPr="00F146A9" w:rsidRDefault="00A85DF1" w:rsidP="00A85DF1">
      <w:pPr>
        <w:jc w:val="both"/>
        <w:rPr>
          <w:rFonts w:cs="Times New Roman"/>
        </w:rPr>
      </w:pPr>
      <w:bookmarkStart w:id="8" w:name="_Hlk104048170"/>
      <w:r>
        <w:rPr>
          <w:rFonts w:cs="Times New Roman"/>
        </w:rPr>
        <w:t xml:space="preserve">VanderPlas, Jake. “A Whirlwind Tour of Python.” </w:t>
      </w:r>
      <w:r w:rsidRPr="00523C7B">
        <w:rPr>
          <w:rFonts w:cs="Times New Roman"/>
          <w:i/>
          <w:iCs/>
        </w:rPr>
        <w:t>O’Reilly Media</w:t>
      </w:r>
      <w:r>
        <w:rPr>
          <w:rFonts w:cs="Times New Roman"/>
        </w:rPr>
        <w:t>, 7 Oct. 2016, https://www.oreilly.com/content/a-whirlwind-twour-of-python7.</w:t>
      </w:r>
      <w:bookmarkEnd w:id="8"/>
    </w:p>
    <w:p w14:paraId="0C94606A" w14:textId="3E8AF6F9" w:rsidR="009B4D44" w:rsidRPr="00006B2E" w:rsidRDefault="009B4D44" w:rsidP="00006B2E">
      <w:pPr>
        <w:pStyle w:val="NormalWeb"/>
        <w:ind w:left="567" w:hanging="567"/>
        <w:jc w:val="both"/>
        <w:rPr>
          <w:sz w:val="22"/>
          <w:szCs w:val="22"/>
        </w:rPr>
      </w:pPr>
    </w:p>
    <w:sectPr w:rsidR="009B4D44" w:rsidRPr="00006B2E">
      <w:headerReference w:type="default" r:id="rId20"/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1198" w14:textId="77777777" w:rsidR="00A13D9B" w:rsidRDefault="00A13D9B" w:rsidP="0005557C">
      <w:pPr>
        <w:spacing w:line="240" w:lineRule="auto"/>
      </w:pPr>
      <w:r>
        <w:separator/>
      </w:r>
    </w:p>
  </w:endnote>
  <w:endnote w:type="continuationSeparator" w:id="0">
    <w:p w14:paraId="70164DD8" w14:textId="77777777" w:rsidR="00A13D9B" w:rsidRDefault="00A13D9B" w:rsidP="0005557C">
      <w:pPr>
        <w:spacing w:line="240" w:lineRule="auto"/>
      </w:pPr>
      <w:r>
        <w:continuationSeparator/>
      </w:r>
    </w:p>
  </w:endnote>
  <w:endnote w:type="continuationNotice" w:id="1">
    <w:p w14:paraId="229ACBAE" w14:textId="77777777" w:rsidR="00531035" w:rsidRDefault="005310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660A" w14:textId="5947D920" w:rsidR="0005557C" w:rsidRDefault="0005557C" w:rsidP="001F41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5C7D1FE" w14:textId="77777777" w:rsidR="0005557C" w:rsidRDefault="0005557C" w:rsidP="000555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4157723"/>
      <w:docPartObj>
        <w:docPartGallery w:val="Page Numbers (Bottom of Page)"/>
        <w:docPartUnique/>
      </w:docPartObj>
    </w:sdtPr>
    <w:sdtContent>
      <w:p w14:paraId="4618DC81" w14:textId="7CE4AF81" w:rsidR="0005557C" w:rsidRDefault="0005557C" w:rsidP="001F41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A8114F" w14:textId="77777777" w:rsidR="0005557C" w:rsidRDefault="0005557C" w:rsidP="000555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1A59" w14:textId="77777777" w:rsidR="00A13D9B" w:rsidRDefault="00A13D9B" w:rsidP="0005557C">
      <w:pPr>
        <w:spacing w:line="240" w:lineRule="auto"/>
      </w:pPr>
      <w:r>
        <w:separator/>
      </w:r>
    </w:p>
  </w:footnote>
  <w:footnote w:type="continuationSeparator" w:id="0">
    <w:p w14:paraId="122CBAC1" w14:textId="77777777" w:rsidR="00A13D9B" w:rsidRDefault="00A13D9B" w:rsidP="0005557C">
      <w:pPr>
        <w:spacing w:line="240" w:lineRule="auto"/>
      </w:pPr>
      <w:r>
        <w:continuationSeparator/>
      </w:r>
    </w:p>
  </w:footnote>
  <w:footnote w:type="continuationNotice" w:id="1">
    <w:p w14:paraId="35DC5015" w14:textId="77777777" w:rsidR="00531035" w:rsidRDefault="005310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8B46" w14:textId="36F634D2" w:rsidR="0005557C" w:rsidRPr="0005557C" w:rsidRDefault="0005557C" w:rsidP="0005557C">
    <w:pPr>
      <w:pStyle w:val="Header"/>
      <w:jc w:val="right"/>
    </w:pPr>
    <w:r w:rsidRPr="0005557C">
      <w:rPr>
        <w:i/>
        <w:iCs/>
      </w:rPr>
      <w:t>Programming for Data Science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7C"/>
    <w:rsid w:val="00001584"/>
    <w:rsid w:val="000020A4"/>
    <w:rsid w:val="00004A96"/>
    <w:rsid w:val="00004B52"/>
    <w:rsid w:val="00006B2E"/>
    <w:rsid w:val="00011C24"/>
    <w:rsid w:val="00011CEE"/>
    <w:rsid w:val="0001215C"/>
    <w:rsid w:val="0001309C"/>
    <w:rsid w:val="000153EB"/>
    <w:rsid w:val="00023750"/>
    <w:rsid w:val="0002690D"/>
    <w:rsid w:val="00026B48"/>
    <w:rsid w:val="000271A9"/>
    <w:rsid w:val="00034F7C"/>
    <w:rsid w:val="00036BE8"/>
    <w:rsid w:val="000370CA"/>
    <w:rsid w:val="000403FE"/>
    <w:rsid w:val="00042423"/>
    <w:rsid w:val="00043C24"/>
    <w:rsid w:val="000502FC"/>
    <w:rsid w:val="0005117F"/>
    <w:rsid w:val="000516EF"/>
    <w:rsid w:val="000534C3"/>
    <w:rsid w:val="0005557C"/>
    <w:rsid w:val="00056228"/>
    <w:rsid w:val="000657DC"/>
    <w:rsid w:val="0007508E"/>
    <w:rsid w:val="00075605"/>
    <w:rsid w:val="0007693B"/>
    <w:rsid w:val="000815FF"/>
    <w:rsid w:val="00082973"/>
    <w:rsid w:val="00083ACD"/>
    <w:rsid w:val="00091145"/>
    <w:rsid w:val="00095C14"/>
    <w:rsid w:val="000961C7"/>
    <w:rsid w:val="00097D1B"/>
    <w:rsid w:val="000A2A2D"/>
    <w:rsid w:val="000A3E39"/>
    <w:rsid w:val="000B114C"/>
    <w:rsid w:val="000B3142"/>
    <w:rsid w:val="000B3FFA"/>
    <w:rsid w:val="000B4BF9"/>
    <w:rsid w:val="000B4D57"/>
    <w:rsid w:val="000B7852"/>
    <w:rsid w:val="000C710A"/>
    <w:rsid w:val="000D7724"/>
    <w:rsid w:val="000D7B9C"/>
    <w:rsid w:val="000E1DF5"/>
    <w:rsid w:val="000F53CE"/>
    <w:rsid w:val="000F5577"/>
    <w:rsid w:val="000F5E2F"/>
    <w:rsid w:val="0010072B"/>
    <w:rsid w:val="001021FF"/>
    <w:rsid w:val="00102A56"/>
    <w:rsid w:val="001063B7"/>
    <w:rsid w:val="00106E83"/>
    <w:rsid w:val="00107AB2"/>
    <w:rsid w:val="0011079F"/>
    <w:rsid w:val="001120CE"/>
    <w:rsid w:val="00113EDA"/>
    <w:rsid w:val="0012222F"/>
    <w:rsid w:val="00123073"/>
    <w:rsid w:val="00124B66"/>
    <w:rsid w:val="00127818"/>
    <w:rsid w:val="0013179E"/>
    <w:rsid w:val="00132578"/>
    <w:rsid w:val="001355EA"/>
    <w:rsid w:val="001370FA"/>
    <w:rsid w:val="0013790E"/>
    <w:rsid w:val="00137BC7"/>
    <w:rsid w:val="00137F94"/>
    <w:rsid w:val="00140FF1"/>
    <w:rsid w:val="0014260B"/>
    <w:rsid w:val="00147EE9"/>
    <w:rsid w:val="00154EBF"/>
    <w:rsid w:val="00180976"/>
    <w:rsid w:val="00180B2D"/>
    <w:rsid w:val="0018151D"/>
    <w:rsid w:val="00181705"/>
    <w:rsid w:val="0019317F"/>
    <w:rsid w:val="001943D1"/>
    <w:rsid w:val="001951E7"/>
    <w:rsid w:val="001A1468"/>
    <w:rsid w:val="001A5498"/>
    <w:rsid w:val="001B00BE"/>
    <w:rsid w:val="001B00E6"/>
    <w:rsid w:val="001B0DAB"/>
    <w:rsid w:val="001B1503"/>
    <w:rsid w:val="001B18FE"/>
    <w:rsid w:val="001B191F"/>
    <w:rsid w:val="001B3BF1"/>
    <w:rsid w:val="001B6567"/>
    <w:rsid w:val="001B6DC0"/>
    <w:rsid w:val="001B7D29"/>
    <w:rsid w:val="001B7F28"/>
    <w:rsid w:val="001C6BC6"/>
    <w:rsid w:val="001C70EB"/>
    <w:rsid w:val="001E5EB1"/>
    <w:rsid w:val="001E6030"/>
    <w:rsid w:val="001E7973"/>
    <w:rsid w:val="001F1685"/>
    <w:rsid w:val="001F41C3"/>
    <w:rsid w:val="00205872"/>
    <w:rsid w:val="00207675"/>
    <w:rsid w:val="00211785"/>
    <w:rsid w:val="002140F2"/>
    <w:rsid w:val="0022056F"/>
    <w:rsid w:val="0022149C"/>
    <w:rsid w:val="0022557F"/>
    <w:rsid w:val="00226954"/>
    <w:rsid w:val="00240566"/>
    <w:rsid w:val="0024279E"/>
    <w:rsid w:val="0024600C"/>
    <w:rsid w:val="0024697B"/>
    <w:rsid w:val="002503D0"/>
    <w:rsid w:val="00250919"/>
    <w:rsid w:val="00261CED"/>
    <w:rsid w:val="0026214B"/>
    <w:rsid w:val="0026451A"/>
    <w:rsid w:val="002705CD"/>
    <w:rsid w:val="00274860"/>
    <w:rsid w:val="00280CB1"/>
    <w:rsid w:val="00281128"/>
    <w:rsid w:val="00282C25"/>
    <w:rsid w:val="00284A40"/>
    <w:rsid w:val="00285A4A"/>
    <w:rsid w:val="0029045E"/>
    <w:rsid w:val="00291A7F"/>
    <w:rsid w:val="002951A9"/>
    <w:rsid w:val="002A3F82"/>
    <w:rsid w:val="002A7935"/>
    <w:rsid w:val="002B2FFF"/>
    <w:rsid w:val="002B4E31"/>
    <w:rsid w:val="002B7A13"/>
    <w:rsid w:val="002C1F94"/>
    <w:rsid w:val="002C39EE"/>
    <w:rsid w:val="002C3B51"/>
    <w:rsid w:val="002C54F3"/>
    <w:rsid w:val="002C5E03"/>
    <w:rsid w:val="002C7275"/>
    <w:rsid w:val="002D03D0"/>
    <w:rsid w:val="002D1F98"/>
    <w:rsid w:val="002E0FDF"/>
    <w:rsid w:val="002E1032"/>
    <w:rsid w:val="002E18AC"/>
    <w:rsid w:val="002E3E7B"/>
    <w:rsid w:val="002E747A"/>
    <w:rsid w:val="002F00BA"/>
    <w:rsid w:val="002F4D82"/>
    <w:rsid w:val="002F76DE"/>
    <w:rsid w:val="00301589"/>
    <w:rsid w:val="003127CF"/>
    <w:rsid w:val="003241A9"/>
    <w:rsid w:val="00325FCD"/>
    <w:rsid w:val="00331737"/>
    <w:rsid w:val="003354AF"/>
    <w:rsid w:val="00343925"/>
    <w:rsid w:val="00343D34"/>
    <w:rsid w:val="00344872"/>
    <w:rsid w:val="0034530D"/>
    <w:rsid w:val="00346DC8"/>
    <w:rsid w:val="00360345"/>
    <w:rsid w:val="0036239C"/>
    <w:rsid w:val="00362FB2"/>
    <w:rsid w:val="00367488"/>
    <w:rsid w:val="00377949"/>
    <w:rsid w:val="00386454"/>
    <w:rsid w:val="00394396"/>
    <w:rsid w:val="00396F4A"/>
    <w:rsid w:val="00397261"/>
    <w:rsid w:val="003A0650"/>
    <w:rsid w:val="003A2772"/>
    <w:rsid w:val="003A37A4"/>
    <w:rsid w:val="003A3F64"/>
    <w:rsid w:val="003A4368"/>
    <w:rsid w:val="003A4F04"/>
    <w:rsid w:val="003A50A3"/>
    <w:rsid w:val="003B2DF8"/>
    <w:rsid w:val="003B2ED2"/>
    <w:rsid w:val="003B55B4"/>
    <w:rsid w:val="003B647F"/>
    <w:rsid w:val="003B76AE"/>
    <w:rsid w:val="003C1C16"/>
    <w:rsid w:val="003C2880"/>
    <w:rsid w:val="003C3CFB"/>
    <w:rsid w:val="003C42A1"/>
    <w:rsid w:val="003D0802"/>
    <w:rsid w:val="003D5A3C"/>
    <w:rsid w:val="003D736E"/>
    <w:rsid w:val="003E119D"/>
    <w:rsid w:val="003E28BF"/>
    <w:rsid w:val="003E62A9"/>
    <w:rsid w:val="003F1EF5"/>
    <w:rsid w:val="003F5E52"/>
    <w:rsid w:val="003F730D"/>
    <w:rsid w:val="003F7C87"/>
    <w:rsid w:val="0040048D"/>
    <w:rsid w:val="00404021"/>
    <w:rsid w:val="00405322"/>
    <w:rsid w:val="0041048B"/>
    <w:rsid w:val="0041394D"/>
    <w:rsid w:val="004206EA"/>
    <w:rsid w:val="00424263"/>
    <w:rsid w:val="004248E2"/>
    <w:rsid w:val="00431694"/>
    <w:rsid w:val="004335D6"/>
    <w:rsid w:val="00433EB7"/>
    <w:rsid w:val="00437C5E"/>
    <w:rsid w:val="00437E43"/>
    <w:rsid w:val="004448A2"/>
    <w:rsid w:val="00444AD8"/>
    <w:rsid w:val="00453331"/>
    <w:rsid w:val="00456948"/>
    <w:rsid w:val="0045723F"/>
    <w:rsid w:val="00457AED"/>
    <w:rsid w:val="00460481"/>
    <w:rsid w:val="00461428"/>
    <w:rsid w:val="0046177E"/>
    <w:rsid w:val="0046225D"/>
    <w:rsid w:val="00464D0E"/>
    <w:rsid w:val="0047024E"/>
    <w:rsid w:val="00470CFC"/>
    <w:rsid w:val="00470D04"/>
    <w:rsid w:val="00472A49"/>
    <w:rsid w:val="00472E9A"/>
    <w:rsid w:val="00475DB0"/>
    <w:rsid w:val="0048027D"/>
    <w:rsid w:val="00481780"/>
    <w:rsid w:val="0048361B"/>
    <w:rsid w:val="00484F84"/>
    <w:rsid w:val="004909CA"/>
    <w:rsid w:val="004911F9"/>
    <w:rsid w:val="00492286"/>
    <w:rsid w:val="00497202"/>
    <w:rsid w:val="004979BA"/>
    <w:rsid w:val="004A22A6"/>
    <w:rsid w:val="004A2D81"/>
    <w:rsid w:val="004A338B"/>
    <w:rsid w:val="004A5BFE"/>
    <w:rsid w:val="004A63A2"/>
    <w:rsid w:val="004A7333"/>
    <w:rsid w:val="004A765B"/>
    <w:rsid w:val="004B0837"/>
    <w:rsid w:val="004B2FC2"/>
    <w:rsid w:val="004B420F"/>
    <w:rsid w:val="004B61A0"/>
    <w:rsid w:val="004B6A5D"/>
    <w:rsid w:val="004B70C6"/>
    <w:rsid w:val="004B7A55"/>
    <w:rsid w:val="004C5837"/>
    <w:rsid w:val="004D1888"/>
    <w:rsid w:val="004D1F70"/>
    <w:rsid w:val="004E7958"/>
    <w:rsid w:val="004F0265"/>
    <w:rsid w:val="004F4F5B"/>
    <w:rsid w:val="004F685B"/>
    <w:rsid w:val="004F7001"/>
    <w:rsid w:val="00500875"/>
    <w:rsid w:val="00502345"/>
    <w:rsid w:val="0050289E"/>
    <w:rsid w:val="0051026C"/>
    <w:rsid w:val="00510EB2"/>
    <w:rsid w:val="005112CD"/>
    <w:rsid w:val="00511D2C"/>
    <w:rsid w:val="00514288"/>
    <w:rsid w:val="0051657F"/>
    <w:rsid w:val="005201BF"/>
    <w:rsid w:val="00523BD0"/>
    <w:rsid w:val="0052464B"/>
    <w:rsid w:val="00526E02"/>
    <w:rsid w:val="00531035"/>
    <w:rsid w:val="005330D5"/>
    <w:rsid w:val="0053710D"/>
    <w:rsid w:val="00537345"/>
    <w:rsid w:val="00545AB9"/>
    <w:rsid w:val="00567168"/>
    <w:rsid w:val="00567846"/>
    <w:rsid w:val="0057240A"/>
    <w:rsid w:val="00574F11"/>
    <w:rsid w:val="00577C9D"/>
    <w:rsid w:val="00577E9D"/>
    <w:rsid w:val="0058209E"/>
    <w:rsid w:val="00584C98"/>
    <w:rsid w:val="00590CFA"/>
    <w:rsid w:val="00594AA0"/>
    <w:rsid w:val="00597437"/>
    <w:rsid w:val="005A19E0"/>
    <w:rsid w:val="005A2138"/>
    <w:rsid w:val="005A2D3D"/>
    <w:rsid w:val="005A323A"/>
    <w:rsid w:val="005A7EF6"/>
    <w:rsid w:val="005B195C"/>
    <w:rsid w:val="005B220F"/>
    <w:rsid w:val="005B53EF"/>
    <w:rsid w:val="005B5E41"/>
    <w:rsid w:val="005B6FAF"/>
    <w:rsid w:val="005C066B"/>
    <w:rsid w:val="005C0A26"/>
    <w:rsid w:val="005C0DAB"/>
    <w:rsid w:val="005C5758"/>
    <w:rsid w:val="005C6A1C"/>
    <w:rsid w:val="005C77BF"/>
    <w:rsid w:val="005D115E"/>
    <w:rsid w:val="005D1752"/>
    <w:rsid w:val="005D2324"/>
    <w:rsid w:val="005E03D6"/>
    <w:rsid w:val="005E3101"/>
    <w:rsid w:val="005E48B1"/>
    <w:rsid w:val="005E54EB"/>
    <w:rsid w:val="005E608F"/>
    <w:rsid w:val="005F07A0"/>
    <w:rsid w:val="005F790A"/>
    <w:rsid w:val="00601D67"/>
    <w:rsid w:val="006032AF"/>
    <w:rsid w:val="00604CFE"/>
    <w:rsid w:val="00604D7D"/>
    <w:rsid w:val="00605978"/>
    <w:rsid w:val="006108A0"/>
    <w:rsid w:val="00610ACF"/>
    <w:rsid w:val="006122B6"/>
    <w:rsid w:val="00613D5A"/>
    <w:rsid w:val="00615459"/>
    <w:rsid w:val="00620423"/>
    <w:rsid w:val="0062262C"/>
    <w:rsid w:val="00623646"/>
    <w:rsid w:val="00623CD4"/>
    <w:rsid w:val="006279B7"/>
    <w:rsid w:val="0063180D"/>
    <w:rsid w:val="00632F88"/>
    <w:rsid w:val="0065257A"/>
    <w:rsid w:val="0067101A"/>
    <w:rsid w:val="0068499F"/>
    <w:rsid w:val="006851EA"/>
    <w:rsid w:val="00692BA9"/>
    <w:rsid w:val="006949D5"/>
    <w:rsid w:val="0069594F"/>
    <w:rsid w:val="00697181"/>
    <w:rsid w:val="006A02B5"/>
    <w:rsid w:val="006A0574"/>
    <w:rsid w:val="006A3216"/>
    <w:rsid w:val="006A3229"/>
    <w:rsid w:val="006A7705"/>
    <w:rsid w:val="006B0716"/>
    <w:rsid w:val="006B57A1"/>
    <w:rsid w:val="006B66E9"/>
    <w:rsid w:val="006C14E1"/>
    <w:rsid w:val="006C2F7E"/>
    <w:rsid w:val="006C5E6C"/>
    <w:rsid w:val="006D0FD1"/>
    <w:rsid w:val="006D2DE6"/>
    <w:rsid w:val="006D386A"/>
    <w:rsid w:val="006D6503"/>
    <w:rsid w:val="006D6540"/>
    <w:rsid w:val="006D6B61"/>
    <w:rsid w:val="006D7131"/>
    <w:rsid w:val="006D7B2A"/>
    <w:rsid w:val="006E559E"/>
    <w:rsid w:val="0070157F"/>
    <w:rsid w:val="007046BB"/>
    <w:rsid w:val="00711948"/>
    <w:rsid w:val="00713316"/>
    <w:rsid w:val="00715897"/>
    <w:rsid w:val="00722C1F"/>
    <w:rsid w:val="007245F9"/>
    <w:rsid w:val="00725EC7"/>
    <w:rsid w:val="00727183"/>
    <w:rsid w:val="00730697"/>
    <w:rsid w:val="00737CA0"/>
    <w:rsid w:val="00741775"/>
    <w:rsid w:val="00744842"/>
    <w:rsid w:val="00745587"/>
    <w:rsid w:val="00751626"/>
    <w:rsid w:val="00752966"/>
    <w:rsid w:val="007546BA"/>
    <w:rsid w:val="0075559F"/>
    <w:rsid w:val="0075609E"/>
    <w:rsid w:val="00765247"/>
    <w:rsid w:val="0077044A"/>
    <w:rsid w:val="007719B1"/>
    <w:rsid w:val="0077387A"/>
    <w:rsid w:val="00780C23"/>
    <w:rsid w:val="00782578"/>
    <w:rsid w:val="00782DD5"/>
    <w:rsid w:val="00784E99"/>
    <w:rsid w:val="00786AE2"/>
    <w:rsid w:val="00790D3A"/>
    <w:rsid w:val="00790D67"/>
    <w:rsid w:val="00792ACA"/>
    <w:rsid w:val="007950B0"/>
    <w:rsid w:val="007978A4"/>
    <w:rsid w:val="007A331E"/>
    <w:rsid w:val="007A7BA4"/>
    <w:rsid w:val="007B064E"/>
    <w:rsid w:val="007B27B5"/>
    <w:rsid w:val="007C2CF5"/>
    <w:rsid w:val="007C591D"/>
    <w:rsid w:val="007D3BC0"/>
    <w:rsid w:val="007D7AE2"/>
    <w:rsid w:val="007E0CDE"/>
    <w:rsid w:val="007E2746"/>
    <w:rsid w:val="007E4C22"/>
    <w:rsid w:val="007F11F2"/>
    <w:rsid w:val="007F474E"/>
    <w:rsid w:val="007F5423"/>
    <w:rsid w:val="0080201E"/>
    <w:rsid w:val="008049D4"/>
    <w:rsid w:val="00805352"/>
    <w:rsid w:val="008061AC"/>
    <w:rsid w:val="008109B8"/>
    <w:rsid w:val="008139DB"/>
    <w:rsid w:val="00823344"/>
    <w:rsid w:val="00823AA2"/>
    <w:rsid w:val="00824C6F"/>
    <w:rsid w:val="00826ECD"/>
    <w:rsid w:val="00832FFE"/>
    <w:rsid w:val="00833266"/>
    <w:rsid w:val="00842FB5"/>
    <w:rsid w:val="008431E8"/>
    <w:rsid w:val="00843C91"/>
    <w:rsid w:val="0084427D"/>
    <w:rsid w:val="00844B3F"/>
    <w:rsid w:val="00845067"/>
    <w:rsid w:val="00857065"/>
    <w:rsid w:val="00863C78"/>
    <w:rsid w:val="0088261D"/>
    <w:rsid w:val="0088390F"/>
    <w:rsid w:val="00884CFA"/>
    <w:rsid w:val="00885D6F"/>
    <w:rsid w:val="0088708D"/>
    <w:rsid w:val="008936D3"/>
    <w:rsid w:val="008A11E0"/>
    <w:rsid w:val="008A1E65"/>
    <w:rsid w:val="008A497D"/>
    <w:rsid w:val="008A6FC2"/>
    <w:rsid w:val="008B0FB9"/>
    <w:rsid w:val="008B18D0"/>
    <w:rsid w:val="008B40D1"/>
    <w:rsid w:val="008B617C"/>
    <w:rsid w:val="008C1597"/>
    <w:rsid w:val="008C74B3"/>
    <w:rsid w:val="008C75BD"/>
    <w:rsid w:val="008D0125"/>
    <w:rsid w:val="008D1AE4"/>
    <w:rsid w:val="008D6C48"/>
    <w:rsid w:val="008D768A"/>
    <w:rsid w:val="008E1B09"/>
    <w:rsid w:val="008E226D"/>
    <w:rsid w:val="008E3375"/>
    <w:rsid w:val="008E387A"/>
    <w:rsid w:val="008E4D9A"/>
    <w:rsid w:val="008F1CAC"/>
    <w:rsid w:val="008F3FE5"/>
    <w:rsid w:val="008F7B62"/>
    <w:rsid w:val="00901AAF"/>
    <w:rsid w:val="00907189"/>
    <w:rsid w:val="00916950"/>
    <w:rsid w:val="00920B79"/>
    <w:rsid w:val="00922172"/>
    <w:rsid w:val="00933AC3"/>
    <w:rsid w:val="00933DBA"/>
    <w:rsid w:val="00936A8D"/>
    <w:rsid w:val="009372B4"/>
    <w:rsid w:val="009401DD"/>
    <w:rsid w:val="009411CE"/>
    <w:rsid w:val="009445FC"/>
    <w:rsid w:val="00954125"/>
    <w:rsid w:val="00956B73"/>
    <w:rsid w:val="00961806"/>
    <w:rsid w:val="00963F14"/>
    <w:rsid w:val="00972149"/>
    <w:rsid w:val="0097238A"/>
    <w:rsid w:val="00973193"/>
    <w:rsid w:val="00976DAB"/>
    <w:rsid w:val="00977BF6"/>
    <w:rsid w:val="00985C71"/>
    <w:rsid w:val="00987C2F"/>
    <w:rsid w:val="009B1B91"/>
    <w:rsid w:val="009B406C"/>
    <w:rsid w:val="009B4D44"/>
    <w:rsid w:val="009C0500"/>
    <w:rsid w:val="009C1D61"/>
    <w:rsid w:val="009C6C77"/>
    <w:rsid w:val="009D2A2E"/>
    <w:rsid w:val="009D5D73"/>
    <w:rsid w:val="009E4CAA"/>
    <w:rsid w:val="009E7B71"/>
    <w:rsid w:val="009F1300"/>
    <w:rsid w:val="009F2393"/>
    <w:rsid w:val="009F455A"/>
    <w:rsid w:val="00A02CB1"/>
    <w:rsid w:val="00A0416C"/>
    <w:rsid w:val="00A12EC7"/>
    <w:rsid w:val="00A13235"/>
    <w:rsid w:val="00A13D9B"/>
    <w:rsid w:val="00A14F57"/>
    <w:rsid w:val="00A22C49"/>
    <w:rsid w:val="00A24957"/>
    <w:rsid w:val="00A25EF1"/>
    <w:rsid w:val="00A260DC"/>
    <w:rsid w:val="00A26B82"/>
    <w:rsid w:val="00A3064A"/>
    <w:rsid w:val="00A30FCC"/>
    <w:rsid w:val="00A422A6"/>
    <w:rsid w:val="00A42489"/>
    <w:rsid w:val="00A42743"/>
    <w:rsid w:val="00A44C0E"/>
    <w:rsid w:val="00A45332"/>
    <w:rsid w:val="00A466C4"/>
    <w:rsid w:val="00A519B1"/>
    <w:rsid w:val="00A63DDF"/>
    <w:rsid w:val="00A723AB"/>
    <w:rsid w:val="00A74EC9"/>
    <w:rsid w:val="00A808A8"/>
    <w:rsid w:val="00A811A3"/>
    <w:rsid w:val="00A8159D"/>
    <w:rsid w:val="00A82819"/>
    <w:rsid w:val="00A84999"/>
    <w:rsid w:val="00A84DC4"/>
    <w:rsid w:val="00A8501A"/>
    <w:rsid w:val="00A85DF1"/>
    <w:rsid w:val="00A86A68"/>
    <w:rsid w:val="00A91D36"/>
    <w:rsid w:val="00A92BC9"/>
    <w:rsid w:val="00A9778C"/>
    <w:rsid w:val="00AA20DF"/>
    <w:rsid w:val="00AA4879"/>
    <w:rsid w:val="00AA4C2A"/>
    <w:rsid w:val="00AA4F08"/>
    <w:rsid w:val="00AA6ACD"/>
    <w:rsid w:val="00AB14DC"/>
    <w:rsid w:val="00AB2331"/>
    <w:rsid w:val="00AB6FE5"/>
    <w:rsid w:val="00AC0B2F"/>
    <w:rsid w:val="00AC3F16"/>
    <w:rsid w:val="00AC780A"/>
    <w:rsid w:val="00AF0FC5"/>
    <w:rsid w:val="00AF38D3"/>
    <w:rsid w:val="00AF59AD"/>
    <w:rsid w:val="00B00953"/>
    <w:rsid w:val="00B029AA"/>
    <w:rsid w:val="00B04677"/>
    <w:rsid w:val="00B053A1"/>
    <w:rsid w:val="00B0594C"/>
    <w:rsid w:val="00B063CC"/>
    <w:rsid w:val="00B34487"/>
    <w:rsid w:val="00B411A3"/>
    <w:rsid w:val="00B439FF"/>
    <w:rsid w:val="00B44CAD"/>
    <w:rsid w:val="00B479DB"/>
    <w:rsid w:val="00B52AE4"/>
    <w:rsid w:val="00B53A7C"/>
    <w:rsid w:val="00B54F2E"/>
    <w:rsid w:val="00B559B9"/>
    <w:rsid w:val="00B6021D"/>
    <w:rsid w:val="00B61976"/>
    <w:rsid w:val="00B66921"/>
    <w:rsid w:val="00B673A6"/>
    <w:rsid w:val="00B678B7"/>
    <w:rsid w:val="00B678E9"/>
    <w:rsid w:val="00B754B0"/>
    <w:rsid w:val="00B773FA"/>
    <w:rsid w:val="00B801D4"/>
    <w:rsid w:val="00B8404A"/>
    <w:rsid w:val="00B846F5"/>
    <w:rsid w:val="00B90431"/>
    <w:rsid w:val="00B92C67"/>
    <w:rsid w:val="00B94082"/>
    <w:rsid w:val="00B97591"/>
    <w:rsid w:val="00B977F7"/>
    <w:rsid w:val="00B97823"/>
    <w:rsid w:val="00BA0090"/>
    <w:rsid w:val="00BA26EF"/>
    <w:rsid w:val="00BA31AF"/>
    <w:rsid w:val="00BA5712"/>
    <w:rsid w:val="00BA688E"/>
    <w:rsid w:val="00BB11D6"/>
    <w:rsid w:val="00BB581F"/>
    <w:rsid w:val="00BD0E51"/>
    <w:rsid w:val="00BD1D7B"/>
    <w:rsid w:val="00BD5FFC"/>
    <w:rsid w:val="00BE7D46"/>
    <w:rsid w:val="00BF28EE"/>
    <w:rsid w:val="00BF412C"/>
    <w:rsid w:val="00C01E4F"/>
    <w:rsid w:val="00C02824"/>
    <w:rsid w:val="00C033E7"/>
    <w:rsid w:val="00C10960"/>
    <w:rsid w:val="00C13134"/>
    <w:rsid w:val="00C14715"/>
    <w:rsid w:val="00C14FDB"/>
    <w:rsid w:val="00C1513D"/>
    <w:rsid w:val="00C15AD9"/>
    <w:rsid w:val="00C16D52"/>
    <w:rsid w:val="00C16EC5"/>
    <w:rsid w:val="00C20F4A"/>
    <w:rsid w:val="00C223AB"/>
    <w:rsid w:val="00C22BCE"/>
    <w:rsid w:val="00C2401F"/>
    <w:rsid w:val="00C2536A"/>
    <w:rsid w:val="00C25410"/>
    <w:rsid w:val="00C31E0F"/>
    <w:rsid w:val="00C34D0F"/>
    <w:rsid w:val="00C34D61"/>
    <w:rsid w:val="00C36ADD"/>
    <w:rsid w:val="00C37B96"/>
    <w:rsid w:val="00C42716"/>
    <w:rsid w:val="00C503C6"/>
    <w:rsid w:val="00C51679"/>
    <w:rsid w:val="00C545C5"/>
    <w:rsid w:val="00C60358"/>
    <w:rsid w:val="00C60E5D"/>
    <w:rsid w:val="00C63A2B"/>
    <w:rsid w:val="00C71153"/>
    <w:rsid w:val="00C758C8"/>
    <w:rsid w:val="00C75EAC"/>
    <w:rsid w:val="00C826C9"/>
    <w:rsid w:val="00C826F9"/>
    <w:rsid w:val="00C837D1"/>
    <w:rsid w:val="00C85EE9"/>
    <w:rsid w:val="00C9056B"/>
    <w:rsid w:val="00C93BAC"/>
    <w:rsid w:val="00C94914"/>
    <w:rsid w:val="00CA077C"/>
    <w:rsid w:val="00CA372E"/>
    <w:rsid w:val="00CA3AAB"/>
    <w:rsid w:val="00CA4F83"/>
    <w:rsid w:val="00CA6013"/>
    <w:rsid w:val="00CA7A6E"/>
    <w:rsid w:val="00CB39AB"/>
    <w:rsid w:val="00CC1138"/>
    <w:rsid w:val="00CC30E9"/>
    <w:rsid w:val="00CD0B47"/>
    <w:rsid w:val="00CD25BC"/>
    <w:rsid w:val="00CD37B2"/>
    <w:rsid w:val="00CD663E"/>
    <w:rsid w:val="00CF36A1"/>
    <w:rsid w:val="00CF76ED"/>
    <w:rsid w:val="00D03D7B"/>
    <w:rsid w:val="00D06531"/>
    <w:rsid w:val="00D1206F"/>
    <w:rsid w:val="00D1555F"/>
    <w:rsid w:val="00D17C3A"/>
    <w:rsid w:val="00D22DF8"/>
    <w:rsid w:val="00D24247"/>
    <w:rsid w:val="00D255FB"/>
    <w:rsid w:val="00D31965"/>
    <w:rsid w:val="00D33AA7"/>
    <w:rsid w:val="00D34B88"/>
    <w:rsid w:val="00D37E14"/>
    <w:rsid w:val="00D406B3"/>
    <w:rsid w:val="00D41FE6"/>
    <w:rsid w:val="00D45A4C"/>
    <w:rsid w:val="00D46971"/>
    <w:rsid w:val="00D502EB"/>
    <w:rsid w:val="00D5376B"/>
    <w:rsid w:val="00D53F1C"/>
    <w:rsid w:val="00D63236"/>
    <w:rsid w:val="00D64FAE"/>
    <w:rsid w:val="00D70212"/>
    <w:rsid w:val="00D73C38"/>
    <w:rsid w:val="00D9048A"/>
    <w:rsid w:val="00D91821"/>
    <w:rsid w:val="00DA1B6A"/>
    <w:rsid w:val="00DA23DC"/>
    <w:rsid w:val="00DA274C"/>
    <w:rsid w:val="00DB4A68"/>
    <w:rsid w:val="00DC0033"/>
    <w:rsid w:val="00DC1775"/>
    <w:rsid w:val="00DC65EB"/>
    <w:rsid w:val="00DC78B5"/>
    <w:rsid w:val="00DD3B40"/>
    <w:rsid w:val="00DE12D3"/>
    <w:rsid w:val="00DE7327"/>
    <w:rsid w:val="00DE7613"/>
    <w:rsid w:val="00DF02BF"/>
    <w:rsid w:val="00DF31DD"/>
    <w:rsid w:val="00DF448F"/>
    <w:rsid w:val="00DF4D97"/>
    <w:rsid w:val="00DF79F5"/>
    <w:rsid w:val="00E00E8D"/>
    <w:rsid w:val="00E10F5D"/>
    <w:rsid w:val="00E12BF2"/>
    <w:rsid w:val="00E1582F"/>
    <w:rsid w:val="00E17023"/>
    <w:rsid w:val="00E24E3A"/>
    <w:rsid w:val="00E267AF"/>
    <w:rsid w:val="00E2788A"/>
    <w:rsid w:val="00E41DD7"/>
    <w:rsid w:val="00E44624"/>
    <w:rsid w:val="00E465C2"/>
    <w:rsid w:val="00E53109"/>
    <w:rsid w:val="00E56AA8"/>
    <w:rsid w:val="00E56B49"/>
    <w:rsid w:val="00E74DB8"/>
    <w:rsid w:val="00E77206"/>
    <w:rsid w:val="00E77ED6"/>
    <w:rsid w:val="00E80DF5"/>
    <w:rsid w:val="00E80F41"/>
    <w:rsid w:val="00E81E76"/>
    <w:rsid w:val="00E8367F"/>
    <w:rsid w:val="00E86CB2"/>
    <w:rsid w:val="00E9085A"/>
    <w:rsid w:val="00E957E7"/>
    <w:rsid w:val="00E9796E"/>
    <w:rsid w:val="00EA0A30"/>
    <w:rsid w:val="00EA17BE"/>
    <w:rsid w:val="00EA2C79"/>
    <w:rsid w:val="00EA6581"/>
    <w:rsid w:val="00EB03BB"/>
    <w:rsid w:val="00EC50ED"/>
    <w:rsid w:val="00EC69D6"/>
    <w:rsid w:val="00EC6C71"/>
    <w:rsid w:val="00EC73CC"/>
    <w:rsid w:val="00ED18E7"/>
    <w:rsid w:val="00ED3023"/>
    <w:rsid w:val="00ED49CE"/>
    <w:rsid w:val="00ED4CFC"/>
    <w:rsid w:val="00EE0E9E"/>
    <w:rsid w:val="00EE3441"/>
    <w:rsid w:val="00EE4B0E"/>
    <w:rsid w:val="00EF0083"/>
    <w:rsid w:val="00EF02A4"/>
    <w:rsid w:val="00EF68A2"/>
    <w:rsid w:val="00F01A8B"/>
    <w:rsid w:val="00F01E27"/>
    <w:rsid w:val="00F0268A"/>
    <w:rsid w:val="00F1522A"/>
    <w:rsid w:val="00F2014B"/>
    <w:rsid w:val="00F27661"/>
    <w:rsid w:val="00F302BF"/>
    <w:rsid w:val="00F30657"/>
    <w:rsid w:val="00F316D9"/>
    <w:rsid w:val="00F412CC"/>
    <w:rsid w:val="00F429F7"/>
    <w:rsid w:val="00F43456"/>
    <w:rsid w:val="00F43703"/>
    <w:rsid w:val="00F46C96"/>
    <w:rsid w:val="00F47A54"/>
    <w:rsid w:val="00F50638"/>
    <w:rsid w:val="00F50AE0"/>
    <w:rsid w:val="00F50E65"/>
    <w:rsid w:val="00F51504"/>
    <w:rsid w:val="00F53AF2"/>
    <w:rsid w:val="00F601E3"/>
    <w:rsid w:val="00F62E68"/>
    <w:rsid w:val="00F70318"/>
    <w:rsid w:val="00F71F2D"/>
    <w:rsid w:val="00F728F3"/>
    <w:rsid w:val="00F72EDD"/>
    <w:rsid w:val="00F809CD"/>
    <w:rsid w:val="00F83F3C"/>
    <w:rsid w:val="00F85084"/>
    <w:rsid w:val="00F8597E"/>
    <w:rsid w:val="00F862E9"/>
    <w:rsid w:val="00F86C4C"/>
    <w:rsid w:val="00F9371E"/>
    <w:rsid w:val="00FA0ED9"/>
    <w:rsid w:val="00FA3A77"/>
    <w:rsid w:val="00FA4866"/>
    <w:rsid w:val="00FB403E"/>
    <w:rsid w:val="00FB5454"/>
    <w:rsid w:val="00FB6280"/>
    <w:rsid w:val="00FB71EB"/>
    <w:rsid w:val="00FC4611"/>
    <w:rsid w:val="00FD541E"/>
    <w:rsid w:val="00FD6FEC"/>
    <w:rsid w:val="00FE099F"/>
    <w:rsid w:val="00FE5491"/>
    <w:rsid w:val="00FE5C99"/>
    <w:rsid w:val="00FE6069"/>
    <w:rsid w:val="00FE7618"/>
    <w:rsid w:val="00FF1F7C"/>
    <w:rsid w:val="2A4D2EBE"/>
    <w:rsid w:val="3A5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9614"/>
  <w15:chartTrackingRefBased/>
  <w15:docId w15:val="{B77AC2B8-773E-47B7-B5DB-648FA033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7C"/>
    <w:pPr>
      <w:spacing w:line="360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C3"/>
    <w:pPr>
      <w:keepNext/>
      <w:keepLines/>
      <w:spacing w:before="120" w:after="120" w:line="240" w:lineRule="auto"/>
      <w:outlineLvl w:val="0"/>
    </w:pPr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7C"/>
    <w:pPr>
      <w:spacing w:after="240" w:line="240" w:lineRule="auto"/>
      <w:contextualSpacing/>
    </w:pPr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7C"/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57C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557C"/>
    <w:rPr>
      <w:rFonts w:ascii="Times New Roman" w:eastAsiaTheme="minorEastAsia" w:hAnsi="Times New Roman"/>
      <w:color w:val="5A5A5A" w:themeColor="text1" w:themeTint="A5"/>
      <w:spacing w:val="15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0555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7C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0555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7C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5557C"/>
  </w:style>
  <w:style w:type="paragraph" w:styleId="NoSpacing">
    <w:name w:val="No Spacing"/>
    <w:uiPriority w:val="1"/>
    <w:qFormat/>
    <w:rsid w:val="0005557C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41C3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36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AD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206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11F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paragraph" w:styleId="Revision">
    <w:name w:val="Revision"/>
    <w:hidden/>
    <w:uiPriority w:val="99"/>
    <w:semiHidden/>
    <w:rsid w:val="001B6DC0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a.com/f1-archives?season=110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espn.com/f1/smarturl.it/gab-juls-show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fi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rmula1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rgast.com/mr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eb.archiv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rgast.com/mrd/db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D64D-0804-4886-8B7E-CB5F9F8E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1654</Words>
  <Characters>9431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Links>
    <vt:vector size="42" baseType="variant">
      <vt:variant>
        <vt:i4>4522067</vt:i4>
      </vt:variant>
      <vt:variant>
        <vt:i4>45</vt:i4>
      </vt:variant>
      <vt:variant>
        <vt:i4>0</vt:i4>
      </vt:variant>
      <vt:variant>
        <vt:i4>5</vt:i4>
      </vt:variant>
      <vt:variant>
        <vt:lpwstr>https://web.archive.org/</vt:lpwstr>
      </vt:variant>
      <vt:variant>
        <vt:lpwstr/>
      </vt:variant>
      <vt:variant>
        <vt:i4>262146</vt:i4>
      </vt:variant>
      <vt:variant>
        <vt:i4>42</vt:i4>
      </vt:variant>
      <vt:variant>
        <vt:i4>0</vt:i4>
      </vt:variant>
      <vt:variant>
        <vt:i4>5</vt:i4>
      </vt:variant>
      <vt:variant>
        <vt:lpwstr>https://www.espn.com/f1/smarturl.it/gab-juls-show</vt:lpwstr>
      </vt:variant>
      <vt:variant>
        <vt:lpwstr/>
      </vt:variant>
      <vt:variant>
        <vt:i4>5177417</vt:i4>
      </vt:variant>
      <vt:variant>
        <vt:i4>39</vt:i4>
      </vt:variant>
      <vt:variant>
        <vt:i4>0</vt:i4>
      </vt:variant>
      <vt:variant>
        <vt:i4>5</vt:i4>
      </vt:variant>
      <vt:variant>
        <vt:lpwstr>https://www.fia.com/</vt:lpwstr>
      </vt:variant>
      <vt:variant>
        <vt:lpwstr/>
      </vt:variant>
      <vt:variant>
        <vt:i4>1638401</vt:i4>
      </vt:variant>
      <vt:variant>
        <vt:i4>36</vt:i4>
      </vt:variant>
      <vt:variant>
        <vt:i4>0</vt:i4>
      </vt:variant>
      <vt:variant>
        <vt:i4>5</vt:i4>
      </vt:variant>
      <vt:variant>
        <vt:lpwstr>https://www.formula1.com/</vt:lpwstr>
      </vt:variant>
      <vt:variant>
        <vt:lpwstr/>
      </vt:variant>
      <vt:variant>
        <vt:i4>6881385</vt:i4>
      </vt:variant>
      <vt:variant>
        <vt:i4>33</vt:i4>
      </vt:variant>
      <vt:variant>
        <vt:i4>0</vt:i4>
      </vt:variant>
      <vt:variant>
        <vt:i4>5</vt:i4>
      </vt:variant>
      <vt:variant>
        <vt:lpwstr>http://ergast.com/mrd/</vt:lpwstr>
      </vt:variant>
      <vt:variant>
        <vt:lpwstr/>
      </vt:variant>
      <vt:variant>
        <vt:i4>7864430</vt:i4>
      </vt:variant>
      <vt:variant>
        <vt:i4>3</vt:i4>
      </vt:variant>
      <vt:variant>
        <vt:i4>0</vt:i4>
      </vt:variant>
      <vt:variant>
        <vt:i4>5</vt:i4>
      </vt:variant>
      <vt:variant>
        <vt:lpwstr>http://ergast.com/mrd/db/</vt:lpwstr>
      </vt:variant>
      <vt:variant>
        <vt:lpwstr>csv</vt:lpwstr>
      </vt:variant>
      <vt:variant>
        <vt:i4>3539052</vt:i4>
      </vt:variant>
      <vt:variant>
        <vt:i4>0</vt:i4>
      </vt:variant>
      <vt:variant>
        <vt:i4>0</vt:i4>
      </vt:variant>
      <vt:variant>
        <vt:i4>5</vt:i4>
      </vt:variant>
      <vt:variant>
        <vt:lpwstr>https://www.fia.com/f1-archives?season=1108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Pinheiro</dc:creator>
  <cp:keywords/>
  <dc:description/>
  <cp:lastModifiedBy>Ricardo Almeida</cp:lastModifiedBy>
  <cp:revision>63</cp:revision>
  <dcterms:created xsi:type="dcterms:W3CDTF">2022-05-22T23:06:00Z</dcterms:created>
  <dcterms:modified xsi:type="dcterms:W3CDTF">2022-05-22T23:47:00Z</dcterms:modified>
</cp:coreProperties>
</file>